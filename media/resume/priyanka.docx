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1"/>
        <w:tblW w:w="10440" w:type="dxa"/>
        <w:tblLook w:val="0600" w:firstRow="0" w:lastRow="0" w:firstColumn="0" w:lastColumn="0" w:noHBand="1" w:noVBand="1"/>
        <w:tblPrChange w:id="0" w:author="Priyanka Deo" w:date="2015-07-13T23:04:00Z">
          <w:tblPr>
            <w:tblStyle w:val="PlainTable31"/>
            <w:tblW w:w="9923" w:type="dxa"/>
            <w:tblLook w:val="0600" w:firstRow="0" w:lastRow="0" w:firstColumn="0" w:lastColumn="0" w:noHBand="1" w:noVBand="1"/>
          </w:tblPr>
        </w:tblPrChange>
      </w:tblPr>
      <w:tblGrid>
        <w:gridCol w:w="7200"/>
        <w:gridCol w:w="3240"/>
        <w:tblGridChange w:id="1">
          <w:tblGrid>
            <w:gridCol w:w="7933"/>
            <w:gridCol w:w="1990"/>
          </w:tblGrid>
        </w:tblGridChange>
      </w:tblGrid>
      <w:tr w:rsidR="00677A49" w14:paraId="2BD31C72" w14:textId="77777777" w:rsidTr="008E5E6B">
        <w:trPr>
          <w:gridAfter w:val="1"/>
          <w:wAfter w:w="3240" w:type="dxa"/>
          <w:trHeight w:val="80"/>
          <w:trPrChange w:id="2" w:author="Priyanka Deo" w:date="2015-07-13T23:04:00Z">
            <w:trPr>
              <w:trHeight w:val="148"/>
            </w:trPr>
          </w:trPrChange>
        </w:trPr>
        <w:sdt>
          <w:sdtPr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alias w:val="Author"/>
            <w:id w:val="93044407"/>
            <w:placeholder>
              <w:docPart w:val="66B6B06B1B294B36B883DE8647496717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200" w:type="dxa"/>
                <w:hideMark/>
                <w:tcPrChange w:id="3" w:author="Priyanka Deo" w:date="2015-07-13T23:04:00Z">
                  <w:tcPr>
                    <w:tcW w:w="9923" w:type="dxa"/>
                    <w:gridSpan w:val="2"/>
                    <w:hideMark/>
                  </w:tcPr>
                </w:tcPrChange>
              </w:tcPr>
              <w:p w14:paraId="1740CBB2" w14:textId="77777777" w:rsidR="00677A49" w:rsidRDefault="008817D0" w:rsidP="0030642D">
                <w:pPr>
                  <w:pStyle w:val="YourName"/>
                  <w:jc w:val="center"/>
                  <w:rPr>
                    <w:rFonts w:ascii="Times New Roman" w:hAnsi="Times New Roman" w:cs="Times New Roman"/>
                    <w:b/>
                    <w:color w:val="auto"/>
                    <w:sz w:val="26"/>
                    <w:szCs w:val="26"/>
                  </w:rPr>
                </w:pPr>
                <w:del w:id="4" w:author="Priyanka Deo" w:date="2015-06-27T17:34:00Z">
                  <w:r w:rsidRPr="00677A49" w:rsidDel="008817D0">
                    <w:rPr>
                      <w:rFonts w:ascii="Times New Roman" w:hAnsi="Times New Roman" w:cs="Times New Roman"/>
                      <w:b/>
                      <w:color w:val="auto"/>
                      <w:sz w:val="26"/>
                      <w:szCs w:val="26"/>
                      <w:lang w:val="en-IN"/>
                    </w:rPr>
                    <w:delText>PRIYANKA DEO</w:delText>
                  </w:r>
                </w:del>
                <w:ins w:id="5" w:author="Priyanka Deo" w:date="2015-06-27T17:34:00Z">
                  <w:r>
                    <w:rPr>
                      <w:rFonts w:ascii="Times New Roman" w:hAnsi="Times New Roman" w:cs="Times New Roman"/>
                      <w:b/>
                      <w:color w:val="auto"/>
                      <w:sz w:val="26"/>
                      <w:szCs w:val="26"/>
                      <w:lang w:val="en-IN"/>
                    </w:rPr>
                    <w:t xml:space="preserve">                                          </w:t>
                  </w:r>
                  <w:r w:rsidRPr="00677A49">
                    <w:rPr>
                      <w:rFonts w:ascii="Times New Roman" w:hAnsi="Times New Roman" w:cs="Times New Roman"/>
                      <w:b/>
                      <w:color w:val="auto"/>
                      <w:sz w:val="26"/>
                      <w:szCs w:val="26"/>
                      <w:lang w:val="en-IN"/>
                    </w:rPr>
                    <w:t>PRIYANKA DEO</w:t>
                  </w:r>
                </w:ins>
              </w:p>
            </w:tc>
          </w:sdtContent>
        </w:sdt>
      </w:tr>
      <w:tr w:rsidR="00677A49" w14:paraId="60A98620" w14:textId="77777777" w:rsidTr="008E5E6B">
        <w:trPr>
          <w:trHeight w:val="584"/>
          <w:trPrChange w:id="6" w:author="Priyanka Deo" w:date="2015-07-13T23:04:00Z">
            <w:trPr>
              <w:trHeight w:val="21"/>
            </w:trPr>
          </w:trPrChange>
        </w:trPr>
        <w:tc>
          <w:tcPr>
            <w:tcW w:w="10440" w:type="dxa"/>
            <w:gridSpan w:val="2"/>
            <w:hideMark/>
            <w:tcPrChange w:id="7" w:author="Priyanka Deo" w:date="2015-07-13T23:04:00Z">
              <w:tcPr>
                <w:tcW w:w="9923" w:type="dxa"/>
                <w:gridSpan w:val="2"/>
                <w:hideMark/>
              </w:tcPr>
            </w:tcPrChange>
          </w:tcPr>
          <w:p w14:paraId="5CF6FE67" w14:textId="6B502A38" w:rsidR="00677A49" w:rsidRPr="00503602" w:rsidDel="00B85EA5" w:rsidRDefault="00677A49" w:rsidP="0030642D">
            <w:pPr>
              <w:pStyle w:val="ResumeBodyText"/>
              <w:jc w:val="center"/>
              <w:rPr>
                <w:del w:id="8" w:author="Nick" w:date="2015-01-12T17:08:00Z"/>
                <w:rFonts w:ascii="Times New Roman" w:hAnsi="Times New Roman" w:cs="Times New Roman"/>
                <w:b/>
                <w:sz w:val="24"/>
                <w:szCs w:val="18"/>
              </w:rPr>
            </w:pPr>
            <w:del w:id="9" w:author="Nick" w:date="2015-01-12T17:08:00Z">
              <w:r w:rsidRPr="00503602" w:rsidDel="00B85EA5">
                <w:rPr>
                  <w:rFonts w:ascii="Times New Roman" w:hAnsi="Times New Roman" w:cs="Times New Roman"/>
                  <w:b/>
                  <w:sz w:val="24"/>
                  <w:szCs w:val="18"/>
                </w:rPr>
                <w:delText>Seeking professional experience in Mechanical Engineering</w:delText>
              </w:r>
            </w:del>
          </w:p>
          <w:p w14:paraId="0A8AB014" w14:textId="28C4BD39" w:rsidR="00677A49" w:rsidRDefault="00677A49" w:rsidP="0030642D">
            <w:pPr>
              <w:pStyle w:val="ResumeBodyText"/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del w:id="10" w:author="Nick" w:date="2015-01-12T17:11:00Z">
              <w:r w:rsidRPr="00677A49" w:rsidDel="00B85EA5">
                <w:rPr>
                  <w:rFonts w:ascii="Times New Roman" w:hAnsi="Times New Roman" w:cs="Times New Roman"/>
                  <w:sz w:val="22"/>
                  <w:szCs w:val="18"/>
                  <w:u w:val="single"/>
                </w:rPr>
                <w:delText>University</w:delText>
              </w:r>
              <w:r w:rsidDel="00B85EA5">
                <w:rPr>
                  <w:rFonts w:ascii="Times New Roman" w:hAnsi="Times New Roman" w:cs="Times New Roman"/>
                  <w:sz w:val="22"/>
                  <w:szCs w:val="18"/>
                </w:rPr>
                <w:delText xml:space="preserve">: </w:delText>
              </w:r>
            </w:del>
            <w:del w:id="11" w:author="Priyanka Deo" w:date="2015-06-27T17:20:00Z">
              <w:r w:rsidDel="00FF62B6">
                <w:rPr>
                  <w:rFonts w:ascii="Times New Roman" w:hAnsi="Times New Roman" w:cs="Times New Roman"/>
                  <w:sz w:val="22"/>
                  <w:szCs w:val="18"/>
                </w:rPr>
                <w:delText>498 8</w:delText>
              </w:r>
              <w:r w:rsidDel="00FF62B6">
                <w:rPr>
                  <w:rFonts w:ascii="Times New Roman" w:hAnsi="Times New Roman" w:cs="Times New Roman"/>
                  <w:sz w:val="22"/>
                  <w:szCs w:val="18"/>
                  <w:vertAlign w:val="superscript"/>
                </w:rPr>
                <w:delText>th</w:delText>
              </w:r>
              <w:r w:rsidDel="00FF62B6">
                <w:rPr>
                  <w:rFonts w:ascii="Times New Roman" w:hAnsi="Times New Roman" w:cs="Times New Roman"/>
                  <w:sz w:val="22"/>
                  <w:szCs w:val="18"/>
                </w:rPr>
                <w:delText xml:space="preserve"> Street NW</w:delText>
              </w:r>
            </w:del>
            <w:ins w:id="12" w:author="Priyanka Deo" w:date="2015-06-27T17:20:00Z">
              <w:r w:rsidR="00FF62B6">
                <w:rPr>
                  <w:rFonts w:ascii="Times New Roman" w:hAnsi="Times New Roman" w:cs="Times New Roman"/>
                  <w:sz w:val="22"/>
                  <w:szCs w:val="18"/>
                </w:rPr>
                <w:t>325994</w:t>
              </w:r>
            </w:ins>
            <w:ins w:id="13" w:author="Priyanka Deo" w:date="2015-06-27T17:21:00Z">
              <w:r w:rsidR="00FF62B6">
                <w:rPr>
                  <w:rFonts w:ascii="Times New Roman" w:hAnsi="Times New Roman" w:cs="Times New Roman"/>
                  <w:sz w:val="22"/>
                  <w:szCs w:val="18"/>
                </w:rPr>
                <w:t>,</w:t>
              </w:r>
            </w:ins>
            <w:ins w:id="14" w:author="Priyanka Deo" w:date="2015-06-27T17:20:00Z">
              <w:r w:rsidR="00FF62B6">
                <w:rPr>
                  <w:rFonts w:ascii="Times New Roman" w:hAnsi="Times New Roman" w:cs="Times New Roman"/>
                  <w:sz w:val="22"/>
                  <w:szCs w:val="18"/>
                </w:rPr>
                <w:t xml:space="preserve"> Georgia Tech Station </w:t>
              </w:r>
            </w:ins>
            <w:del w:id="15" w:author="Priyanka Deo" w:date="2015-06-27T17:20:00Z">
              <w:r w:rsidDel="00FF62B6">
                <w:rPr>
                  <w:rFonts w:ascii="Times New Roman" w:hAnsi="Times New Roman" w:cs="Times New Roman"/>
                  <w:sz w:val="22"/>
                  <w:szCs w:val="18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2"/>
                <w:szCs w:val="18"/>
              </w:rPr>
              <w:t>| Atlanta, Georgia 30332</w:t>
            </w:r>
          </w:p>
          <w:p w14:paraId="0591B002" w14:textId="398A9DCD" w:rsidR="00677A49" w:rsidDel="00B85EA5" w:rsidRDefault="00677A49" w:rsidP="0030642D">
            <w:pPr>
              <w:pStyle w:val="ResumeBodyText"/>
              <w:jc w:val="center"/>
              <w:rPr>
                <w:del w:id="16" w:author="Nick" w:date="2015-01-12T17:08:00Z"/>
                <w:rFonts w:ascii="Times New Roman" w:hAnsi="Times New Roman" w:cs="Times New Roman"/>
                <w:sz w:val="22"/>
                <w:szCs w:val="18"/>
              </w:rPr>
            </w:pPr>
            <w:del w:id="17" w:author="Nick" w:date="2015-01-12T17:08:00Z">
              <w:r w:rsidRPr="00677A49" w:rsidDel="00B85EA5">
                <w:rPr>
                  <w:rFonts w:ascii="Times New Roman" w:hAnsi="Times New Roman" w:cs="Times New Roman"/>
                  <w:sz w:val="22"/>
                  <w:szCs w:val="18"/>
                  <w:u w:val="single"/>
                </w:rPr>
                <w:delText>Home</w:delText>
              </w:r>
              <w:r w:rsidDel="00B85EA5">
                <w:rPr>
                  <w:rFonts w:ascii="Times New Roman" w:hAnsi="Times New Roman" w:cs="Times New Roman"/>
                  <w:sz w:val="22"/>
                  <w:szCs w:val="18"/>
                </w:rPr>
                <w:delText>: B-102 Regency Tower | Karnik Road, Kalyan | Mumbai, India 421301</w:delText>
              </w:r>
            </w:del>
          </w:p>
          <w:p w14:paraId="1AC4D0B4" w14:textId="70CB99A0" w:rsidR="00677A49" w:rsidRPr="00503602" w:rsidDel="00FF62B6" w:rsidRDefault="00677A49" w:rsidP="00FF62B6">
            <w:pPr>
              <w:pStyle w:val="ResumeBodyText"/>
              <w:jc w:val="center"/>
              <w:rPr>
                <w:del w:id="18" w:author="Priyanka Deo" w:date="2015-06-27T17:22:00Z"/>
                <w:rFonts w:ascii="Times New Roman" w:hAnsi="Times New Roman" w:cs="Times New Roman"/>
                <w:sz w:val="22"/>
                <w:szCs w:val="18"/>
              </w:rPr>
            </w:pPr>
            <w:del w:id="19" w:author="Nick" w:date="2015-01-12T17:08:00Z">
              <w:r w:rsidDel="00B85EA5">
                <w:rPr>
                  <w:rFonts w:ascii="Times New Roman" w:hAnsi="Times New Roman" w:cs="Times New Roman"/>
                  <w:sz w:val="22"/>
                  <w:szCs w:val="18"/>
                </w:rPr>
                <w:delText xml:space="preserve"> </w:delText>
              </w:r>
            </w:del>
            <w:ins w:id="20" w:author="Nick" w:date="2015-01-12T17:11:00Z">
              <w:r w:rsidR="00B85EA5">
                <w:rPr>
                  <w:rFonts w:ascii="Times New Roman" w:hAnsi="Times New Roman" w:cs="Times New Roman"/>
                  <w:sz w:val="22"/>
                  <w:szCs w:val="18"/>
                </w:rPr>
                <w:t>(</w:t>
              </w:r>
            </w:ins>
            <w:r>
              <w:rPr>
                <w:rFonts w:ascii="Times New Roman" w:hAnsi="Times New Roman" w:cs="Times New Roman"/>
                <w:sz w:val="22"/>
                <w:szCs w:val="18"/>
              </w:rPr>
              <w:t>404</w:t>
            </w:r>
            <w:ins w:id="21" w:author="Nick" w:date="2015-01-12T17:11:00Z">
              <w:r w:rsidR="00B85EA5">
                <w:rPr>
                  <w:rFonts w:ascii="Times New Roman" w:hAnsi="Times New Roman" w:cs="Times New Roman"/>
                  <w:sz w:val="22"/>
                  <w:szCs w:val="18"/>
                </w:rPr>
                <w:t xml:space="preserve">) </w:t>
              </w:r>
            </w:ins>
            <w:del w:id="22" w:author="Nick" w:date="2015-01-12T17:11:00Z">
              <w:r w:rsidR="00547F93" w:rsidDel="00B85EA5">
                <w:rPr>
                  <w:rFonts w:ascii="Times New Roman" w:hAnsi="Times New Roman" w:cs="Times New Roman"/>
                  <w:sz w:val="22"/>
                  <w:szCs w:val="18"/>
                </w:rPr>
                <w:delText>-</w:delText>
              </w:r>
            </w:del>
            <w:r>
              <w:rPr>
                <w:rFonts w:ascii="Times New Roman" w:hAnsi="Times New Roman" w:cs="Times New Roman"/>
                <w:sz w:val="22"/>
                <w:szCs w:val="18"/>
              </w:rPr>
              <w:t>834</w:t>
            </w:r>
            <w:r w:rsidR="00547F93">
              <w:rPr>
                <w:rFonts w:ascii="Times New Roman" w:hAnsi="Times New Roman" w:cs="Times New Roman"/>
                <w:sz w:val="22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18"/>
              </w:rPr>
              <w:t xml:space="preserve">2992 | </w:t>
            </w:r>
            <w:del w:id="23" w:author="Nick" w:date="2015-01-12T17:08:00Z">
              <w:r w:rsidR="00D6600A" w:rsidRPr="004F4BBA" w:rsidDel="00B85EA5">
                <w:rPr>
                  <w:rFonts w:ascii="Times New Roman" w:hAnsi="Times New Roman" w:cs="Times New Roman"/>
                  <w:sz w:val="22"/>
                  <w:szCs w:val="18"/>
                  <w:rPrChange w:id="24" w:author="Priyanka Deo" w:date="2015-06-27T17:22:00Z">
                    <w:rPr/>
                  </w:rPrChange>
                </w:rPr>
                <w:fldChar w:fldCharType="begin"/>
              </w:r>
              <w:r w:rsidR="00D6600A" w:rsidRPr="00FF62B6" w:rsidDel="00B85EA5">
                <w:rPr>
                  <w:rFonts w:ascii="Times New Roman" w:hAnsi="Times New Roman" w:cs="Times New Roman"/>
                  <w:sz w:val="22"/>
                  <w:szCs w:val="18"/>
                  <w:rPrChange w:id="25" w:author="Priyanka Deo" w:date="2015-06-27T17:22:00Z">
                    <w:rPr/>
                  </w:rPrChange>
                </w:rPr>
                <w:delInstrText xml:space="preserve"> HYPERLINK "mailto:prajesomi@gatech.edu" </w:delInstrText>
              </w:r>
              <w:r w:rsidR="00D6600A" w:rsidRPr="00154BAB" w:rsidDel="00B85EA5">
                <w:rPr>
                  <w:rFonts w:ascii="Times New Roman" w:hAnsi="Times New Roman" w:cs="Times New Roman"/>
                  <w:sz w:val="22"/>
                  <w:szCs w:val="18"/>
                  <w:rPrChange w:id="26" w:author="Priyanka Deo" w:date="2015-06-27T17:22:00Z">
                    <w:rPr>
                      <w:rStyle w:val="Hyperlink"/>
                      <w:rFonts w:ascii="Times New Roman" w:hAnsi="Times New Roman" w:cs="Times New Roman"/>
                      <w:color w:val="auto"/>
                      <w:sz w:val="22"/>
                      <w:szCs w:val="18"/>
                    </w:rPr>
                  </w:rPrChange>
                </w:rPr>
                <w:fldChar w:fldCharType="separate"/>
              </w:r>
              <w:r w:rsidRPr="00154BAB" w:rsidDel="00B85EA5">
                <w:rPr>
                  <w:rFonts w:ascii="Times New Roman" w:hAnsi="Times New Roman" w:cs="Times New Roman"/>
                  <w:sz w:val="22"/>
                  <w:szCs w:val="18"/>
                  <w:rPrChange w:id="27" w:author="Priyanka Deo" w:date="2015-07-13T22:51:00Z">
                    <w:rPr>
                      <w:rStyle w:val="Hyperlink"/>
                      <w:rFonts w:ascii="Times New Roman" w:hAnsi="Times New Roman" w:cs="Times New Roman"/>
                      <w:color w:val="auto"/>
                      <w:sz w:val="22"/>
                      <w:szCs w:val="18"/>
                    </w:rPr>
                  </w:rPrChange>
                </w:rPr>
                <w:delText>prajesomi@gatech.edu</w:delText>
              </w:r>
              <w:r w:rsidR="00D6600A" w:rsidRPr="00154BAB" w:rsidDel="00B85EA5">
                <w:rPr>
                  <w:rFonts w:ascii="Times New Roman" w:hAnsi="Times New Roman" w:cs="Times New Roman"/>
                  <w:sz w:val="22"/>
                  <w:szCs w:val="18"/>
                  <w:rPrChange w:id="28" w:author="Priyanka Deo" w:date="2015-07-13T22:51:00Z">
                    <w:rPr>
                      <w:rStyle w:val="Hyperlink"/>
                      <w:rFonts w:ascii="Times New Roman" w:hAnsi="Times New Roman" w:cs="Times New Roman"/>
                      <w:color w:val="auto"/>
                      <w:sz w:val="22"/>
                      <w:szCs w:val="18"/>
                    </w:rPr>
                  </w:rPrChange>
                </w:rPr>
                <w:fldChar w:fldCharType="end"/>
              </w:r>
            </w:del>
            <w:ins w:id="29" w:author="Nick" w:date="2015-01-12T17:08:00Z">
              <w:r w:rsidR="00B85EA5" w:rsidRPr="00154BAB">
                <w:rPr>
                  <w:rFonts w:ascii="Times New Roman" w:hAnsi="Times New Roman" w:cs="Times New Roman"/>
                  <w:sz w:val="22"/>
                  <w:szCs w:val="18"/>
                  <w:rPrChange w:id="30" w:author="Priyanka Deo" w:date="2015-07-13T22:51:00Z">
                    <w:rPr>
                      <w:rStyle w:val="Hyperlink"/>
                      <w:rFonts w:ascii="Times New Roman" w:hAnsi="Times New Roman" w:cs="Times New Roman"/>
                      <w:color w:val="auto"/>
                      <w:sz w:val="22"/>
                      <w:szCs w:val="18"/>
                    </w:rPr>
                  </w:rPrChange>
                </w:rPr>
                <w:t>prajesomi@gatech.edu</w:t>
              </w:r>
              <w:r w:rsidR="00B85EA5">
                <w:rPr>
                  <w:rFonts w:ascii="Times New Roman" w:hAnsi="Times New Roman" w:cs="Times New Roman"/>
                  <w:sz w:val="22"/>
                  <w:szCs w:val="18"/>
                </w:rPr>
                <w:t xml:space="preserve"> </w:t>
              </w:r>
            </w:ins>
            <w:del w:id="31" w:author="Priyanka Deo" w:date="2015-07-13T23:03:00Z">
              <w:r w:rsidR="004F4BBA" w:rsidDel="004F4BB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40832" behindDoc="0" locked="0" layoutInCell="1" allowOverlap="1" wp14:anchorId="3B967DE3" wp14:editId="7B0458B2">
                        <wp:simplePos x="0" y="0"/>
                        <wp:positionH relativeFrom="margin">
                          <wp:posOffset>30480</wp:posOffset>
                        </wp:positionH>
                        <wp:positionV relativeFrom="paragraph">
                          <wp:posOffset>36195</wp:posOffset>
                        </wp:positionV>
                        <wp:extent cx="4968240" cy="152400"/>
                        <wp:effectExtent l="0" t="0" r="22860" b="19050"/>
                        <wp:wrapNone/>
                        <wp:docPr id="1" name="Straight Connector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>
                                  <a:off x="0" y="0"/>
                                  <a:ext cx="4968240" cy="1524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32B4EA3F" id="Straight Connector 1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4pt,2.85pt" to="393.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" strokecolor="#161616 [334]" strokeweight=".5pt">
                        <v:stroke joinstyle="miter"/>
                        <w10:wrap anchorx="margin"/>
                      </v:line>
                    </w:pict>
                  </mc:Fallback>
                </mc:AlternateContent>
              </w:r>
            </w:del>
            <w:ins w:id="32" w:author="Nick" w:date="2015-01-12T17:08:00Z">
              <w:del w:id="33" w:author="Priyanka Deo" w:date="2015-06-27T17:22:00Z">
                <w:r w:rsidR="00B85EA5" w:rsidDel="00FF62B6">
                  <w:rPr>
                    <w:rFonts w:ascii="Times New Roman" w:hAnsi="Times New Roman" w:cs="Times New Roman"/>
                    <w:sz w:val="22"/>
                    <w:szCs w:val="18"/>
                  </w:rPr>
                  <w:delText xml:space="preserve">| US </w:delText>
                </w:r>
                <w:commentRangeStart w:id="34"/>
                <w:r w:rsidR="00B85EA5" w:rsidDel="00FF62B6">
                  <w:rPr>
                    <w:rFonts w:ascii="Times New Roman" w:hAnsi="Times New Roman" w:cs="Times New Roman"/>
                    <w:sz w:val="22"/>
                    <w:szCs w:val="18"/>
                  </w:rPr>
                  <w:delText>Citizen</w:delText>
                </w:r>
                <w:commentRangeEnd w:id="34"/>
                <w:r w:rsidR="00B85EA5" w:rsidDel="00FF62B6">
                  <w:rPr>
                    <w:rStyle w:val="CommentReference"/>
                  </w:rPr>
                  <w:commentReference w:id="34"/>
                </w:r>
              </w:del>
            </w:ins>
          </w:p>
          <w:p w14:paraId="0B874D34" w14:textId="77777777" w:rsidR="00677A49" w:rsidRPr="007E085E" w:rsidRDefault="00677A49" w:rsidP="00247023">
            <w:pPr>
              <w:pStyle w:val="ResumeBodyText"/>
              <w:jc w:val="center"/>
              <w:rPr>
                <w:rFonts w:ascii="Times New Roman" w:hAnsi="Times New Roman" w:cs="Times New Roman"/>
                <w:i/>
                <w:sz w:val="24"/>
                <w:szCs w:val="18"/>
                <w:u w:val="single"/>
              </w:rPr>
            </w:pPr>
          </w:p>
        </w:tc>
      </w:tr>
      <w:tr w:rsidR="00677A49" w14:paraId="19552824" w14:textId="77777777" w:rsidTr="008E5E6B">
        <w:trPr>
          <w:trHeight w:val="141"/>
          <w:trPrChange w:id="35" w:author="Priyanka Deo" w:date="2015-07-13T23:04:00Z">
            <w:trPr>
              <w:trHeight w:val="141"/>
            </w:trPr>
          </w:trPrChange>
        </w:trPr>
        <w:tc>
          <w:tcPr>
            <w:tcW w:w="10440" w:type="dxa"/>
            <w:gridSpan w:val="2"/>
            <w:hideMark/>
            <w:tcPrChange w:id="36" w:author="Priyanka Deo" w:date="2015-07-13T23:04:00Z">
              <w:tcPr>
                <w:tcW w:w="9923" w:type="dxa"/>
                <w:gridSpan w:val="2"/>
                <w:hideMark/>
              </w:tcPr>
            </w:tcPrChange>
          </w:tcPr>
          <w:p w14:paraId="628B6957" w14:textId="1227E933" w:rsidR="00677A49" w:rsidRPr="00DF75E8" w:rsidRDefault="008E5E6B" w:rsidP="0030642D">
            <w:pPr>
              <w:pStyle w:val="SectionHeading"/>
              <w:jc w:val="center"/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F62464" wp14:editId="365B071D">
                      <wp:simplePos x="0" y="0"/>
                      <wp:positionH relativeFrom="page">
                        <wp:posOffset>4445</wp:posOffset>
                      </wp:positionH>
                      <wp:positionV relativeFrom="paragraph">
                        <wp:posOffset>-4445</wp:posOffset>
                      </wp:positionV>
                      <wp:extent cx="6617970" cy="0"/>
                      <wp:effectExtent l="0" t="0" r="3048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79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66078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35pt,-.35pt" to="521.4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="00677A49" w:rsidRPr="0044627D"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</w:rPr>
              <w:t>Education</w:t>
            </w:r>
          </w:p>
        </w:tc>
      </w:tr>
      <w:tr w:rsidR="00677A49" w14:paraId="3E3B5022" w14:textId="77777777" w:rsidTr="008E5E6B">
        <w:trPr>
          <w:trHeight w:val="21"/>
          <w:trPrChange w:id="37" w:author="Priyanka Deo" w:date="2015-07-13T23:04:00Z">
            <w:trPr>
              <w:trHeight w:val="21"/>
            </w:trPr>
          </w:trPrChange>
        </w:trPr>
        <w:tc>
          <w:tcPr>
            <w:tcW w:w="10440" w:type="dxa"/>
            <w:gridSpan w:val="2"/>
            <w:hideMark/>
            <w:tcPrChange w:id="38" w:author="Priyanka Deo" w:date="2015-07-13T23:04:00Z">
              <w:tcPr>
                <w:tcW w:w="9923" w:type="dxa"/>
                <w:gridSpan w:val="2"/>
                <w:hideMark/>
              </w:tcPr>
            </w:tcPrChange>
          </w:tcPr>
          <w:p w14:paraId="72F1B861" w14:textId="3172F87B" w:rsidR="00677A49" w:rsidRPr="007E085E" w:rsidRDefault="00677A49" w:rsidP="00FF62B6">
            <w:pPr>
              <w:pStyle w:val="ResumeBodyText"/>
              <w:rPr>
                <w:rFonts w:ascii="Times New Roman" w:hAnsi="Times New Roman" w:cs="Times New Roman"/>
                <w:b/>
                <w:sz w:val="22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18"/>
              </w:rPr>
              <w:t>GEORGIA INSTITUTE OF TECHNOLOGY</w:t>
            </w:r>
            <w:del w:id="39" w:author="Nick" w:date="2015-01-12T17:09:00Z">
              <w:r w:rsidRPr="007E085E" w:rsidDel="00B85EA5">
                <w:rPr>
                  <w:rFonts w:ascii="Times New Roman" w:hAnsi="Times New Roman" w:cs="Times New Roman"/>
                  <w:b/>
                  <w:sz w:val="22"/>
                  <w:szCs w:val="18"/>
                </w:rPr>
                <w:delText>.</w:delText>
              </w:r>
            </w:del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                               </w:t>
            </w:r>
            <w:ins w:id="40" w:author="Priyanka Deo" w:date="2015-06-27T17:24:00Z">
              <w:r w:rsidR="00FF62B6">
                <w:rPr>
                  <w:rFonts w:ascii="Times New Roman" w:hAnsi="Times New Roman" w:cs="Times New Roman"/>
                  <w:sz w:val="21"/>
                  <w:szCs w:val="21"/>
                </w:rPr>
                <w:t xml:space="preserve">                 </w:t>
              </w:r>
            </w:ins>
            <w:del w:id="41" w:author="Nick" w:date="2015-01-12T17:09:00Z">
              <w:r w:rsidRPr="00F35420" w:rsidDel="00B85EA5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delText xml:space="preserve">Expected </w:delText>
              </w:r>
            </w:del>
            <w:commentRangeStart w:id="42"/>
            <w:del w:id="43" w:author="Priyanka Deo" w:date="2015-06-27T17:24:00Z">
              <w:r w:rsidRPr="00F35420" w:rsidDel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delText>DoC</w:delText>
              </w:r>
              <w:commentRangeEnd w:id="42"/>
              <w:r w:rsidR="00B85EA5" w:rsidDel="00FF62B6">
                <w:rPr>
                  <w:rStyle w:val="CommentReference"/>
                </w:rPr>
                <w:commentReference w:id="42"/>
              </w:r>
            </w:del>
            <w:ins w:id="44" w:author="Priyanka Deo" w:date="2015-06-27T17:24:00Z">
              <w:r w:rsidR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      </w:t>
              </w:r>
            </w:ins>
            <w:ins w:id="45" w:author="Priyanka Deo" w:date="2015-06-27T17:34:00Z">
              <w:r w:rsidR="008817D0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    </w:t>
              </w:r>
            </w:ins>
            <w:ins w:id="46" w:author="Priyanka Deo" w:date="2015-06-27T17:24:00Z">
              <w:r w:rsidR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 </w:t>
              </w:r>
            </w:ins>
            <w:ins w:id="47" w:author="Priyanka Deo" w:date="2015-07-13T22:53:00Z">
              <w:r w:rsidR="004F4BBA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           </w:t>
              </w:r>
            </w:ins>
            <w:r w:rsidR="00154BAB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 xml:space="preserve"> </w:t>
            </w:r>
            <w:ins w:id="48" w:author="Priyanka Deo" w:date="2015-07-13T22:53:00Z">
              <w:r w:rsidR="004F4BBA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   </w:t>
              </w:r>
            </w:ins>
            <w:ins w:id="49" w:author="Priyanka Deo" w:date="2015-06-27T17:24:00Z">
              <w:r w:rsidR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t xml:space="preserve"> </w:t>
              </w:r>
            </w:ins>
            <w:del w:id="50" w:author="Priyanka Deo" w:date="2015-06-27T17:24:00Z">
              <w:r w:rsidRPr="00F35420" w:rsidDel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delText xml:space="preserve"> </w:delText>
              </w:r>
            </w:del>
            <w:r w:rsidRPr="00F35420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June 2018</w:t>
            </w:r>
          </w:p>
        </w:tc>
      </w:tr>
      <w:tr w:rsidR="00677A49" w14:paraId="2D6EA71A" w14:textId="77777777" w:rsidTr="008E5E6B">
        <w:trPr>
          <w:trHeight w:val="50"/>
          <w:trPrChange w:id="51" w:author="Priyanka Deo" w:date="2015-07-13T23:04:00Z">
            <w:trPr>
              <w:trHeight w:val="50"/>
            </w:trPr>
          </w:trPrChange>
        </w:trPr>
        <w:tc>
          <w:tcPr>
            <w:tcW w:w="10440" w:type="dxa"/>
            <w:gridSpan w:val="2"/>
            <w:hideMark/>
            <w:tcPrChange w:id="52" w:author="Priyanka Deo" w:date="2015-07-13T23:04:00Z">
              <w:tcPr>
                <w:tcW w:w="9923" w:type="dxa"/>
                <w:gridSpan w:val="2"/>
                <w:hideMark/>
              </w:tcPr>
            </w:tcPrChange>
          </w:tcPr>
          <w:p w14:paraId="047DFB9A" w14:textId="00CEA2D4" w:rsidR="00677A49" w:rsidRPr="00F35420" w:rsidRDefault="00677A49" w:rsidP="0030642D">
            <w:pPr>
              <w:pStyle w:val="Description"/>
              <w:spacing w:after="0"/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del w:id="53" w:author="Priyanka Deo" w:date="2015-06-27T17:25:00Z">
              <w:r w:rsidRPr="0044627D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 xml:space="preserve">Pursuing: </w:delText>
              </w:r>
            </w:del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Bachelor of Science in Mechanical Engineering</w:t>
            </w:r>
            <w:r w:rsidR="00154BA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</w:t>
            </w: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           </w:t>
            </w:r>
            <w:ins w:id="54" w:author="Priyanka Deo" w:date="2015-06-27T17:25:00Z">
              <w:r w:rsidR="00FF62B6">
                <w:rPr>
                  <w:rFonts w:ascii="Times New Roman" w:hAnsi="Times New Roman" w:cs="Times New Roman"/>
                  <w:sz w:val="21"/>
                  <w:szCs w:val="21"/>
                </w:rPr>
                <w:t xml:space="preserve">                    </w:t>
              </w:r>
            </w:ins>
            <w:ins w:id="55" w:author="Priyanka Deo" w:date="2015-07-13T22:53:00Z">
              <w:r w:rsidR="004F4BBA">
                <w:rPr>
                  <w:rFonts w:ascii="Times New Roman" w:hAnsi="Times New Roman" w:cs="Times New Roman"/>
                  <w:sz w:val="21"/>
                  <w:szCs w:val="21"/>
                </w:rPr>
                <w:t xml:space="preserve">                </w:t>
              </w:r>
            </w:ins>
            <w:ins w:id="56" w:author="Priyanka Deo" w:date="2015-06-27T17:25:00Z">
              <w:r w:rsidR="00FF62B6">
                <w:rPr>
                  <w:rFonts w:ascii="Times New Roman" w:hAnsi="Times New Roman" w:cs="Times New Roman"/>
                  <w:sz w:val="21"/>
                  <w:szCs w:val="21"/>
                </w:rPr>
                <w:t xml:space="preserve">      </w:t>
              </w:r>
            </w:ins>
            <w:ins w:id="57" w:author="Priyanka Deo" w:date="2015-06-27T17:35:00Z">
              <w:r w:rsidR="008817D0">
                <w:rPr>
                  <w:rFonts w:ascii="Times New Roman" w:hAnsi="Times New Roman" w:cs="Times New Roman"/>
                  <w:sz w:val="21"/>
                  <w:szCs w:val="21"/>
                </w:rPr>
                <w:t xml:space="preserve">     </w:t>
              </w:r>
            </w:ins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54BA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 xml:space="preserve">GPA: </w:t>
            </w:r>
            <w:r w:rsidRPr="00F35420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4.00</w:t>
            </w:r>
            <w:del w:id="58" w:author="Priyanka Deo" w:date="2015-06-27T17:24:00Z">
              <w:r w:rsidDel="00FF62B6">
                <w:rPr>
                  <w:rFonts w:ascii="Times New Roman" w:hAnsi="Times New Roman" w:cs="Times New Roman"/>
                  <w:b/>
                  <w:i/>
                  <w:sz w:val="21"/>
                  <w:szCs w:val="21"/>
                </w:rPr>
                <w:delText>/4.00</w:delText>
              </w:r>
            </w:del>
          </w:p>
          <w:p w14:paraId="7029EEDA" w14:textId="47742826" w:rsidR="00677A49" w:rsidRPr="0044627D" w:rsidRDefault="00677A49" w:rsidP="0030642D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Intended Minor: </w:t>
            </w:r>
            <w:r w:rsidR="00154BAB">
              <w:rPr>
                <w:rFonts w:ascii="Times New Roman" w:hAnsi="Times New Roman" w:cs="Times New Roman"/>
                <w:sz w:val="21"/>
                <w:szCs w:val="21"/>
              </w:rPr>
              <w:t>Computer Science</w:t>
            </w:r>
          </w:p>
          <w:p w14:paraId="6FD07D77" w14:textId="7F9795BB" w:rsidR="008E5E6B" w:rsidRPr="008E5E6B" w:rsidRDefault="00677A49" w:rsidP="00154BAB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Faculty Honors’ List FALL 2014</w:t>
            </w:r>
            <w:ins w:id="59" w:author="Priyanka Deo" w:date="2015-06-27T17:25:00Z">
              <w:r w:rsidR="00FF62B6">
                <w:rPr>
                  <w:rFonts w:ascii="Times New Roman" w:hAnsi="Times New Roman" w:cs="Times New Roman"/>
                  <w:sz w:val="21"/>
                  <w:szCs w:val="21"/>
                </w:rPr>
                <w:t>, SPRING 2015</w:t>
              </w:r>
            </w:ins>
          </w:p>
          <w:p w14:paraId="5680FCCA" w14:textId="21F50A1B" w:rsidR="00677A49" w:rsidRDefault="00677A49" w:rsidP="008E5E6B">
            <w:pPr>
              <w:pStyle w:val="Description"/>
              <w:numPr>
                <w:ilvl w:val="0"/>
                <w:numId w:val="0"/>
              </w:numPr>
              <w:spacing w:after="0"/>
              <w:ind w:left="141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del w:id="60" w:author="Priyanka Deo" w:date="2015-06-27T17:30:00Z">
              <w:r w:rsidRPr="0044627D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</w:tc>
      </w:tr>
      <w:tr w:rsidR="00677A49" w14:paraId="7E53F4EB" w14:textId="77777777" w:rsidTr="008E5E6B">
        <w:trPr>
          <w:trHeight w:val="323"/>
          <w:trPrChange w:id="61" w:author="Priyanka Deo" w:date="2015-07-13T23:04:00Z">
            <w:trPr>
              <w:trHeight w:val="50"/>
            </w:trPr>
          </w:trPrChange>
        </w:trPr>
        <w:tc>
          <w:tcPr>
            <w:tcW w:w="10440" w:type="dxa"/>
            <w:gridSpan w:val="2"/>
            <w:tcPrChange w:id="62" w:author="Priyanka Deo" w:date="2015-07-13T23:04:00Z">
              <w:tcPr>
                <w:tcW w:w="9923" w:type="dxa"/>
                <w:gridSpan w:val="2"/>
              </w:tcPr>
            </w:tcPrChange>
          </w:tcPr>
          <w:p w14:paraId="2DA3C1F1" w14:textId="64CF17D3" w:rsidR="004F4BBA" w:rsidRPr="004F4BBA" w:rsidRDefault="00677A49" w:rsidP="008E5E6B">
            <w:pPr>
              <w:pStyle w:val="SectionHeading"/>
              <w:jc w:val="center"/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  <w:rPrChange w:id="63" w:author="Priyanka Deo" w:date="2015-07-13T22:59:00Z">
                  <w:rPr>
                    <w:rFonts w:ascii="Times New Roman" w:hAnsi="Times New Roman" w:cs="Times New Roman"/>
                    <w:b/>
                    <w:i/>
                    <w:color w:val="auto"/>
                    <w:sz w:val="24"/>
                    <w:szCs w:val="18"/>
                  </w:rPr>
                </w:rPrChange>
              </w:rPr>
              <w:pPrChange w:id="64" w:author="Priyanka Deo" w:date="2015-07-13T22:59:00Z">
                <w:pPr>
                  <w:pStyle w:val="SectionHeading"/>
                  <w:jc w:val="center"/>
                </w:pPr>
              </w:pPrChange>
            </w:pPr>
            <w:r w:rsidRPr="0044627D"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</w:rPr>
              <w:t>Experience</w:t>
            </w:r>
          </w:p>
        </w:tc>
      </w:tr>
      <w:tr w:rsidR="00677A49" w14:paraId="12FDEC36" w14:textId="77777777" w:rsidTr="008E5E6B">
        <w:trPr>
          <w:trHeight w:val="134"/>
          <w:trPrChange w:id="65" w:author="Priyanka Deo" w:date="2015-07-13T23:04:00Z">
            <w:trPr>
              <w:trHeight w:val="134"/>
            </w:trPr>
          </w:trPrChange>
        </w:trPr>
        <w:tc>
          <w:tcPr>
            <w:tcW w:w="7200" w:type="dxa"/>
            <w:hideMark/>
            <w:tcPrChange w:id="66" w:author="Priyanka Deo" w:date="2015-07-13T23:04:00Z">
              <w:tcPr>
                <w:tcW w:w="7933" w:type="dxa"/>
                <w:hideMark/>
              </w:tcPr>
            </w:tcPrChange>
          </w:tcPr>
          <w:p w14:paraId="75E7C850" w14:textId="2CFECA9B" w:rsidR="00677A49" w:rsidRPr="007E085E" w:rsidRDefault="004F4BBA" w:rsidP="0030642D">
            <w:pPr>
              <w:pStyle w:val="Italics"/>
              <w:rPr>
                <w:rFonts w:ascii="Times New Roman" w:hAnsi="Times New Roman" w:cs="Times New Roman"/>
                <w:i w:val="0"/>
                <w:sz w:val="22"/>
                <w:szCs w:val="18"/>
              </w:rPr>
            </w:pPr>
            <w:ins w:id="67" w:author="Priyanka Deo" w:date="2015-07-13T22:57:00Z">
              <w:r w:rsidRPr="004F4BBA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  <w:rPrChange w:id="68" w:author="Priyanka Deo" w:date="2015-07-13T22:58:00Z">
                    <w:rPr>
                      <w:rFonts w:ascii="Times New Roman" w:hAnsi="Times New Roman" w:cs="Times New Roman"/>
                      <w:b/>
                      <w:sz w:val="24"/>
                      <w:szCs w:val="18"/>
                    </w:rPr>
                  </w:rPrChange>
                </w:rPr>
                <w:t>TEACHING ASSISTANT,</w:t>
              </w:r>
              <w:r>
                <w:rPr>
                  <w:rFonts w:ascii="Times New Roman" w:hAnsi="Times New Roman" w:cs="Times New Roman"/>
                  <w:b/>
                  <w:sz w:val="24"/>
                  <w:szCs w:val="18"/>
                </w:rPr>
                <w:t xml:space="preserve"> </w:t>
              </w:r>
              <w:r w:rsidRPr="00247023">
                <w:rPr>
                  <w:rFonts w:ascii="Times New Roman" w:hAnsi="Times New Roman" w:cs="Times New Roman"/>
                  <w:sz w:val="22"/>
                  <w:szCs w:val="18"/>
                </w:rPr>
                <w:t>Pace I</w:t>
              </w:r>
              <w:r>
                <w:rPr>
                  <w:rFonts w:ascii="Times New Roman" w:hAnsi="Times New Roman" w:cs="Times New Roman"/>
                  <w:sz w:val="22"/>
                  <w:szCs w:val="18"/>
                </w:rPr>
                <w:t>IT</w:t>
              </w:r>
              <w:r w:rsidRPr="00247023">
                <w:rPr>
                  <w:rFonts w:ascii="Times New Roman" w:hAnsi="Times New Roman" w:cs="Times New Roman"/>
                  <w:sz w:val="22"/>
                  <w:szCs w:val="18"/>
                </w:rPr>
                <w:t xml:space="preserve"> &amp; Medical, Mumbai, India</w:t>
              </w:r>
            </w:ins>
            <w:del w:id="69" w:author="Priyanka Deo" w:date="2015-07-13T22:57:00Z">
              <w:r w:rsidR="00677A49" w:rsidRPr="007E085E" w:rsidDel="004F4BBA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</w:rPr>
                <w:delText>RESEARCH ASSISTANT</w:delText>
              </w:r>
              <w:r w:rsidR="00677A49" w:rsidDel="004F4BBA">
                <w:rPr>
                  <w:rFonts w:ascii="Times New Roman" w:hAnsi="Times New Roman" w:cs="Times New Roman"/>
                  <w:i w:val="0"/>
                  <w:sz w:val="22"/>
                  <w:szCs w:val="18"/>
                </w:rPr>
                <w:delText xml:space="preserve">, </w:delText>
              </w:r>
              <w:r w:rsidR="00677A49" w:rsidRPr="007E085E" w:rsidDel="004F4BBA">
                <w:rPr>
                  <w:rFonts w:ascii="Times New Roman" w:hAnsi="Times New Roman" w:cs="Times New Roman"/>
                  <w:sz w:val="22"/>
                  <w:szCs w:val="18"/>
                </w:rPr>
                <w:delText xml:space="preserve">Excel Academy, Mumbai, India </w:delText>
              </w:r>
              <w:r w:rsidR="00677A49" w:rsidRPr="007E085E" w:rsidDel="004F4BBA">
                <w:rPr>
                  <w:rFonts w:ascii="Times New Roman" w:hAnsi="Times New Roman" w:cs="Times New Roman"/>
                  <w:i w:val="0"/>
                  <w:sz w:val="22"/>
                  <w:szCs w:val="18"/>
                </w:rPr>
                <w:delText xml:space="preserve">                                                                                </w:delText>
              </w:r>
            </w:del>
          </w:p>
        </w:tc>
        <w:tc>
          <w:tcPr>
            <w:tcW w:w="3240" w:type="dxa"/>
            <w:hideMark/>
            <w:tcPrChange w:id="70" w:author="Priyanka Deo" w:date="2015-07-13T23:04:00Z">
              <w:tcPr>
                <w:tcW w:w="1990" w:type="dxa"/>
                <w:hideMark/>
              </w:tcPr>
            </w:tcPrChange>
          </w:tcPr>
          <w:p w14:paraId="57FCA976" w14:textId="47B131FE" w:rsidR="00677A49" w:rsidRPr="007E085E" w:rsidRDefault="008817D0" w:rsidP="00247023">
            <w:pPr>
              <w:pStyle w:val="Dates"/>
              <w:jc w:val="both"/>
              <w:rPr>
                <w:rFonts w:ascii="Times New Roman" w:hAnsi="Times New Roman" w:cs="Times New Roman"/>
                <w:color w:val="auto"/>
                <w:sz w:val="20"/>
                <w:szCs w:val="18"/>
              </w:rPr>
            </w:pPr>
            <w:ins w:id="71" w:author="Priyanka Deo" w:date="2015-06-27T17:34:00Z"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</w:t>
              </w:r>
            </w:ins>
            <w:ins w:id="72" w:author="Priyanka Deo" w:date="2015-07-13T22:52:00Z">
              <w:r w:rsidR="004F4BBA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                  </w:t>
              </w:r>
            </w:ins>
            <w:ins w:id="73" w:author="Priyanka Deo" w:date="2015-06-27T17:34:00Z"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 </w:t>
              </w:r>
            </w:ins>
            <w:del w:id="74" w:author="Priyanka Deo" w:date="2015-06-27T17:33:00Z">
              <w:r w:rsidR="00BD36AB" w:rsidDel="008817D0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delText xml:space="preserve">    </w:delText>
              </w:r>
            </w:del>
            <w:r w:rsidR="00677A49" w:rsidRPr="007E085E">
              <w:rPr>
                <w:rFonts w:ascii="Times New Roman" w:hAnsi="Times New Roman" w:cs="Times New Roman"/>
                <w:color w:val="auto"/>
                <w:sz w:val="20"/>
                <w:szCs w:val="18"/>
              </w:rPr>
              <w:t>June</w:t>
            </w:r>
            <w:ins w:id="75" w:author="Priyanka Deo" w:date="2015-07-13T22:52:00Z">
              <w:r w:rsidR="004F4BBA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</w:t>
              </w:r>
            </w:ins>
            <w:del w:id="76" w:author="Priyanka Deo" w:date="2015-06-27T17:33:00Z">
              <w:r w:rsidR="00677A49" w:rsidRPr="007E085E" w:rsidDel="008817D0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delText xml:space="preserve"> </w:delText>
              </w:r>
            </w:del>
            <w:r w:rsidR="00677A49" w:rsidRPr="007E085E">
              <w:rPr>
                <w:rFonts w:ascii="Times New Roman" w:hAnsi="Times New Roman" w:cs="Times New Roman"/>
                <w:color w:val="auto"/>
                <w:sz w:val="20"/>
                <w:szCs w:val="18"/>
              </w:rPr>
              <w:t>2012</w:t>
            </w:r>
            <w:ins w:id="77" w:author="Priyanka Deo" w:date="2015-06-27T17:32:00Z"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>-August 2015</w:t>
              </w:r>
            </w:ins>
          </w:p>
        </w:tc>
      </w:tr>
      <w:tr w:rsidR="00677A49" w14:paraId="50D65F16" w14:textId="77777777" w:rsidTr="008E5E6B">
        <w:trPr>
          <w:trHeight w:val="50"/>
          <w:trPrChange w:id="78" w:author="Priyanka Deo" w:date="2015-07-13T23:04:00Z">
            <w:trPr>
              <w:trHeight w:val="50"/>
            </w:trPr>
          </w:trPrChange>
        </w:trPr>
        <w:tc>
          <w:tcPr>
            <w:tcW w:w="10440" w:type="dxa"/>
            <w:gridSpan w:val="2"/>
            <w:tcPrChange w:id="79" w:author="Priyanka Deo" w:date="2015-07-13T23:04:00Z">
              <w:tcPr>
                <w:tcW w:w="9923" w:type="dxa"/>
                <w:gridSpan w:val="2"/>
              </w:tcPr>
            </w:tcPrChange>
          </w:tcPr>
          <w:p w14:paraId="325B8D03" w14:textId="710CFE84" w:rsidR="00677A49" w:rsidRPr="0044627D" w:rsidDel="004F4BBA" w:rsidRDefault="00677A49" w:rsidP="0030642D">
            <w:pPr>
              <w:pStyle w:val="Description"/>
              <w:spacing w:after="0"/>
              <w:contextualSpacing/>
              <w:jc w:val="both"/>
              <w:rPr>
                <w:del w:id="80" w:author="Priyanka Deo" w:date="2015-07-13T23:01:00Z"/>
                <w:rFonts w:ascii="Times New Roman" w:hAnsi="Times New Roman" w:cs="Times New Roman"/>
                <w:sz w:val="21"/>
                <w:szCs w:val="21"/>
              </w:rPr>
            </w:pPr>
            <w:del w:id="81" w:author="Priyanka Deo" w:date="2015-07-13T23:01:00Z">
              <w:r w:rsidRPr="0044627D" w:rsidDel="004F4BBA">
                <w:rPr>
                  <w:rFonts w:ascii="Times New Roman" w:hAnsi="Times New Roman" w:cs="Times New Roman"/>
                  <w:sz w:val="21"/>
                  <w:szCs w:val="21"/>
                </w:rPr>
                <w:delText>Invented new methods of Algebraic Operations using Vedic Math with a senior researcher.</w:delText>
              </w:r>
            </w:del>
          </w:p>
          <w:p w14:paraId="7D3D8B2C" w14:textId="2EFD9685" w:rsidR="00677A49" w:rsidRPr="004F4BBA" w:rsidRDefault="00677A49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18"/>
                <w:rPrChange w:id="82" w:author="Priyanka Deo" w:date="2015-07-13T23:01:00Z">
                  <w:rPr>
                    <w:rFonts w:ascii="Times New Roman" w:hAnsi="Times New Roman" w:cs="Times New Roman"/>
                    <w:sz w:val="18"/>
                    <w:szCs w:val="18"/>
                  </w:rPr>
                </w:rPrChange>
              </w:rPr>
            </w:pPr>
            <w:del w:id="83" w:author="Priyanka Deo" w:date="2015-07-13T23:01:00Z">
              <w:r w:rsidRPr="0044627D" w:rsidDel="004F4BBA">
                <w:rPr>
                  <w:rFonts w:ascii="Times New Roman" w:hAnsi="Times New Roman" w:cs="Times New Roman"/>
                  <w:sz w:val="21"/>
                  <w:szCs w:val="21"/>
                </w:rPr>
                <w:delText>Created a website describing one of the above methods</w:delText>
              </w:r>
            </w:del>
            <w:ins w:id="84" w:author="Priyanka Deo" w:date="2015-07-13T23:00:00Z">
              <w:r w:rsidR="004F4BBA" w:rsidRPr="00C16915">
                <w:rPr>
                  <w:rFonts w:ascii="Times New Roman" w:hAnsi="Times New Roman" w:cs="Times New Roman"/>
                  <w:sz w:val="21"/>
                  <w:szCs w:val="21"/>
                </w:rPr>
                <w:t>Took physics, chemistry and math of students of the institute from the eleventh and the twelfth grades who were preparing for IIT-JEE (the Indian Institute of Technology Joint Entrance Exam)</w:t>
              </w:r>
            </w:ins>
            <w:del w:id="85" w:author="Nick" w:date="2015-01-12T17:09:00Z">
              <w:r w:rsidRPr="004F4BBA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3D110415" w14:textId="77777777" w:rsidR="006E2FE8" w:rsidRDefault="006E2FE8" w:rsidP="006E2FE8">
            <w:pPr>
              <w:pStyle w:val="Description"/>
              <w:numPr>
                <w:ilvl w:val="0"/>
                <w:numId w:val="0"/>
              </w:numPr>
              <w:spacing w:after="0"/>
              <w:ind w:left="501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bookmarkStart w:id="86" w:name="_GoBack"/>
        <w:bookmarkEnd w:id="86"/>
      </w:tr>
      <w:tr w:rsidR="004F4BBA" w14:paraId="3F6605CB" w14:textId="77777777" w:rsidTr="008E5E6B">
        <w:trPr>
          <w:trHeight w:val="21"/>
          <w:trPrChange w:id="87" w:author="Priyanka Deo" w:date="2015-07-13T23:04:00Z">
            <w:trPr>
              <w:trHeight w:val="21"/>
            </w:trPr>
          </w:trPrChange>
        </w:trPr>
        <w:tc>
          <w:tcPr>
            <w:tcW w:w="7200" w:type="dxa"/>
            <w:tcPrChange w:id="88" w:author="Priyanka Deo" w:date="2015-07-13T23:04:00Z">
              <w:tcPr>
                <w:tcW w:w="7933" w:type="dxa"/>
              </w:tcPr>
            </w:tcPrChange>
          </w:tcPr>
          <w:p w14:paraId="4B0AB771" w14:textId="499DAAAD" w:rsidR="004F4BBA" w:rsidRPr="00677A49" w:rsidRDefault="004F4BBA">
            <w:pPr>
              <w:pStyle w:val="Italics"/>
              <w:tabs>
                <w:tab w:val="center" w:pos="3492"/>
              </w:tabs>
              <w:rPr>
                <w:b/>
              </w:rPr>
              <w:pPrChange w:id="89" w:author="Priyanka Deo" w:date="2015-07-13T22:54:00Z">
                <w:pPr>
                  <w:pStyle w:val="ResumeBodyText"/>
                  <w:jc w:val="both"/>
                </w:pPr>
              </w:pPrChange>
            </w:pPr>
            <w:ins w:id="90" w:author="Priyanka Deo" w:date="2015-07-13T22:57:00Z">
              <w:r w:rsidRPr="007E085E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</w:rPr>
                <w:t>RESE</w:t>
              </w:r>
              <w:r w:rsidRPr="004F4BBA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</w:rPr>
                <w:t>AR</w:t>
              </w:r>
              <w:r w:rsidRPr="007E085E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</w:rPr>
                <w:t>CH ASSISTANT</w:t>
              </w:r>
              <w:r w:rsidRPr="004F4BBA">
                <w:rPr>
                  <w:rFonts w:ascii="Times New Roman" w:hAnsi="Times New Roman" w:cs="Times New Roman"/>
                  <w:b/>
                  <w:i w:val="0"/>
                  <w:sz w:val="22"/>
                  <w:szCs w:val="18"/>
                  <w:rPrChange w:id="91" w:author="Priyanka Deo" w:date="2015-07-13T22:58:00Z">
                    <w:rPr>
                      <w:rFonts w:ascii="Times New Roman" w:hAnsi="Times New Roman" w:cs="Times New Roman"/>
                      <w:i/>
                      <w:sz w:val="22"/>
                      <w:szCs w:val="18"/>
                    </w:rPr>
                  </w:rPrChange>
                </w:rPr>
                <w:t>,</w:t>
              </w:r>
              <w:r>
                <w:rPr>
                  <w:rFonts w:ascii="Times New Roman" w:hAnsi="Times New Roman" w:cs="Times New Roman"/>
                  <w:i w:val="0"/>
                  <w:sz w:val="22"/>
                  <w:szCs w:val="18"/>
                </w:rPr>
                <w:t xml:space="preserve"> </w:t>
              </w:r>
              <w:r w:rsidRPr="007E085E">
                <w:rPr>
                  <w:rFonts w:ascii="Times New Roman" w:hAnsi="Times New Roman" w:cs="Times New Roman"/>
                  <w:sz w:val="22"/>
                  <w:szCs w:val="18"/>
                </w:rPr>
                <w:t xml:space="preserve">Excel Academy, Mumbai, India </w:t>
              </w:r>
              <w:r w:rsidRPr="007E085E">
                <w:rPr>
                  <w:rFonts w:ascii="Times New Roman" w:hAnsi="Times New Roman" w:cs="Times New Roman"/>
                  <w:i w:val="0"/>
                  <w:sz w:val="22"/>
                  <w:szCs w:val="18"/>
                </w:rPr>
                <w:t xml:space="preserve">                                                                                </w:t>
              </w:r>
            </w:ins>
            <w:del w:id="92" w:author="Priyanka Deo" w:date="2015-07-13T22:53:00Z">
              <w:r w:rsidRPr="007E085E" w:rsidDel="004F4BBA">
                <w:rPr>
                  <w:b/>
                </w:rPr>
                <w:delText>TEACHING ASSISTANT</w:delText>
              </w:r>
              <w:r w:rsidDel="004F4BBA">
                <w:rPr>
                  <w:b/>
                </w:rPr>
                <w:delText xml:space="preserve">, </w:delText>
              </w:r>
              <w:r w:rsidRPr="007E085E" w:rsidDel="004F4BBA">
                <w:delText xml:space="preserve">Excel Academy, Mumbai, India  </w:delText>
              </w:r>
            </w:del>
          </w:p>
        </w:tc>
        <w:tc>
          <w:tcPr>
            <w:tcW w:w="3240" w:type="dxa"/>
            <w:tcPrChange w:id="93" w:author="Priyanka Deo" w:date="2015-07-13T23:04:00Z">
              <w:tcPr>
                <w:tcW w:w="1990" w:type="dxa"/>
              </w:tcPr>
            </w:tcPrChange>
          </w:tcPr>
          <w:p w14:paraId="752C4BD4" w14:textId="603C195B" w:rsidR="004F4BBA" w:rsidRPr="007E085E" w:rsidRDefault="004F4BBA" w:rsidP="004F4BBA">
            <w:pPr>
              <w:pStyle w:val="Dates"/>
              <w:jc w:val="both"/>
              <w:rPr>
                <w:rFonts w:ascii="Times New Roman" w:hAnsi="Times New Roman" w:cs="Times New Roman"/>
                <w:color w:val="auto"/>
                <w:sz w:val="20"/>
                <w:szCs w:val="18"/>
              </w:rPr>
            </w:pPr>
            <w:ins w:id="94" w:author="Priyanka Deo" w:date="2015-07-13T22:57:00Z"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                     </w:t>
              </w:r>
              <w:r w:rsidRPr="007E085E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>June</w:t>
              </w:r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 xml:space="preserve"> </w:t>
              </w:r>
              <w:r w:rsidRPr="007E085E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>2012</w:t>
              </w:r>
              <w:r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t>-August 2015</w:t>
              </w:r>
            </w:ins>
            <w:del w:id="95" w:author="Priyanka Deo" w:date="2015-07-13T22:53:00Z">
              <w:r w:rsidDel="004F4BBA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delText xml:space="preserve">    </w:delText>
              </w:r>
              <w:r w:rsidRPr="007E085E" w:rsidDel="004F4BBA">
                <w:rPr>
                  <w:rFonts w:ascii="Times New Roman" w:hAnsi="Times New Roman" w:cs="Times New Roman"/>
                  <w:color w:val="auto"/>
                  <w:sz w:val="20"/>
                  <w:szCs w:val="18"/>
                </w:rPr>
                <w:delText>June 2012</w:delText>
              </w:r>
            </w:del>
          </w:p>
        </w:tc>
      </w:tr>
      <w:tr w:rsidR="004F4BBA" w14:paraId="25E1A4F4" w14:textId="77777777" w:rsidTr="008E5E6B">
        <w:trPr>
          <w:trHeight w:val="1556"/>
          <w:trPrChange w:id="96" w:author="Priyanka Deo" w:date="2015-07-13T23:04:00Z">
            <w:trPr>
              <w:trHeight w:val="50"/>
            </w:trPr>
          </w:trPrChange>
        </w:trPr>
        <w:tc>
          <w:tcPr>
            <w:tcW w:w="10440" w:type="dxa"/>
            <w:gridSpan w:val="2"/>
            <w:tcPrChange w:id="97" w:author="Priyanka Deo" w:date="2015-07-13T23:04:00Z">
              <w:tcPr>
                <w:tcW w:w="9923" w:type="dxa"/>
                <w:gridSpan w:val="2"/>
              </w:tcPr>
            </w:tcPrChange>
          </w:tcPr>
          <w:p w14:paraId="118C9CBC" w14:textId="29E63FB1" w:rsidR="004F4BBA" w:rsidRPr="0044627D" w:rsidRDefault="004F4BBA" w:rsidP="004F4BBA">
            <w:pPr>
              <w:pStyle w:val="Description"/>
              <w:spacing w:after="0"/>
              <w:contextualSpacing/>
              <w:jc w:val="both"/>
              <w:rPr>
                <w:ins w:id="98" w:author="Priyanka Deo" w:date="2015-07-13T23:01:00Z"/>
                <w:rFonts w:ascii="Times New Roman" w:hAnsi="Times New Roman" w:cs="Times New Roman"/>
                <w:sz w:val="21"/>
                <w:szCs w:val="21"/>
              </w:rPr>
            </w:pPr>
            <w:ins w:id="99" w:author="Priyanka Deo" w:date="2015-07-13T23:01:00Z">
              <w:r w:rsidRPr="0044627D">
                <w:rPr>
                  <w:rFonts w:ascii="Times New Roman" w:hAnsi="Times New Roman" w:cs="Times New Roman"/>
                  <w:sz w:val="21"/>
                  <w:szCs w:val="21"/>
                </w:rPr>
                <w:t>Invented new methods of Algebraic Operations using Vedic Math with a senior researcher</w:t>
              </w:r>
            </w:ins>
          </w:p>
          <w:p w14:paraId="5A659F7B" w14:textId="77777777" w:rsidR="004F4BBA" w:rsidRPr="00154BAB" w:rsidRDefault="004F4BBA" w:rsidP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ins w:id="100" w:author="Priyanka Deo" w:date="2015-07-13T23:01:00Z">
              <w:r w:rsidRPr="0044627D">
                <w:rPr>
                  <w:rFonts w:ascii="Times New Roman" w:hAnsi="Times New Roman" w:cs="Times New Roman"/>
                  <w:sz w:val="21"/>
                  <w:szCs w:val="21"/>
                </w:rPr>
                <w:t>Created a website describing one of the above methods</w:t>
              </w:r>
            </w:ins>
          </w:p>
          <w:p w14:paraId="27BD8E22" w14:textId="77777777" w:rsidR="00154BAB" w:rsidRDefault="00154BAB" w:rsidP="00154BAB">
            <w:pPr>
              <w:pStyle w:val="Description"/>
              <w:numPr>
                <w:ilvl w:val="0"/>
                <w:numId w:val="0"/>
              </w:numPr>
              <w:spacing w:after="0"/>
              <w:ind w:left="501" w:hanging="360"/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CC23EF" w14:textId="30BE07CA" w:rsidR="00154BAB" w:rsidRPr="00154BAB" w:rsidRDefault="00154BAB" w:rsidP="00154BAB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  <w:r w:rsidRPr="00154BAB">
              <w:rPr>
                <w:rFonts w:ascii="Times New Roman" w:hAnsi="Times New Roman" w:cs="Times New Roman"/>
                <w:b/>
                <w:sz w:val="22"/>
                <w:szCs w:val="18"/>
              </w:rPr>
              <w:t xml:space="preserve">TEACHING ASSISTANT, </w:t>
            </w:r>
            <w:r w:rsidRPr="00154BAB">
              <w:rPr>
                <w:rFonts w:ascii="Times New Roman" w:hAnsi="Times New Roman" w:cs="Times New Roman"/>
                <w:i/>
                <w:sz w:val="22"/>
                <w:szCs w:val="18"/>
              </w:rPr>
              <w:t>Excel Academy, Mumbai, India</w:t>
            </w:r>
            <w:r>
              <w:rPr>
                <w:rFonts w:ascii="Times New Roman" w:hAnsi="Times New Roman" w:cs="Times New Roman"/>
                <w:i/>
                <w:sz w:val="22"/>
                <w:szCs w:val="18"/>
              </w:rPr>
              <w:t xml:space="preserve">                                                </w:t>
            </w:r>
            <w:r w:rsidRPr="00154BAB">
              <w:rPr>
                <w:rFonts w:ascii="Times New Roman" w:hAnsi="Times New Roman" w:cs="Times New Roman"/>
                <w:sz w:val="20"/>
                <w:szCs w:val="18"/>
              </w:rPr>
              <w:t>June 2012- December 2012</w:t>
            </w:r>
          </w:p>
          <w:p w14:paraId="1891BC01" w14:textId="75BE0B50" w:rsidR="00154BAB" w:rsidRDefault="00154BAB" w:rsidP="00154BAB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54BAB">
              <w:rPr>
                <w:rFonts w:ascii="Times New Roman" w:hAnsi="Times New Roman" w:cs="Times New Roman"/>
                <w:sz w:val="21"/>
                <w:szCs w:val="21"/>
              </w:rPr>
              <w:t>Prepared a class of seventh grade students for high school 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cholarship competitive exam. </w:t>
            </w:r>
            <w:r w:rsidRPr="00154BAB">
              <w:rPr>
                <w:rFonts w:ascii="Times New Roman" w:hAnsi="Times New Roman" w:cs="Times New Roman"/>
                <w:sz w:val="21"/>
                <w:szCs w:val="21"/>
              </w:rPr>
              <w:t>All students passed and three students were meritorious.</w:t>
            </w:r>
          </w:p>
          <w:p w14:paraId="47F9074D" w14:textId="0F817DA6" w:rsidR="004F4BBA" w:rsidRPr="00154BAB" w:rsidDel="004F4BBA" w:rsidRDefault="004F4BBA" w:rsidP="00154BAB">
            <w:pPr>
              <w:pStyle w:val="Description"/>
              <w:spacing w:after="0"/>
              <w:contextualSpacing/>
              <w:jc w:val="both"/>
              <w:rPr>
                <w:del w:id="101" w:author="Priyanka Deo" w:date="2015-07-13T22:53:00Z"/>
                <w:rFonts w:ascii="Times New Roman" w:hAnsi="Times New Roman" w:cs="Times New Roman"/>
                <w:sz w:val="21"/>
                <w:szCs w:val="21"/>
              </w:rPr>
              <w:pPrChange w:id="102" w:author="Priyanka Deo" w:date="2015-07-13T22:54:00Z">
                <w:pPr>
                  <w:pStyle w:val="Description"/>
                  <w:spacing w:after="0"/>
                  <w:contextualSpacing/>
                  <w:jc w:val="both"/>
                </w:pPr>
              </w:pPrChange>
            </w:pPr>
            <w:del w:id="103" w:author="Priyanka Deo" w:date="2015-07-13T22:53:00Z">
              <w:r w:rsidRPr="00154BAB" w:rsidDel="004F4BBA">
                <w:rPr>
                  <w:rFonts w:ascii="Times New Roman" w:hAnsi="Times New Roman" w:cs="Times New Roman"/>
                  <w:sz w:val="21"/>
                  <w:szCs w:val="21"/>
                </w:rPr>
                <w:delText>Prepared a class of seventh grade students for high school scholarship competitive exam.</w:delText>
              </w:r>
            </w:del>
          </w:p>
          <w:p w14:paraId="3799E48C" w14:textId="77777777" w:rsidR="004F4BBA" w:rsidRPr="007E085E" w:rsidRDefault="004F4BBA" w:rsidP="00154BAB">
            <w:pPr>
              <w:pStyle w:val="Description"/>
              <w:numPr>
                <w:ilvl w:val="0"/>
                <w:numId w:val="0"/>
              </w:numPr>
              <w:spacing w:after="0"/>
              <w:ind w:left="501" w:hanging="360"/>
              <w:contextualSpacing/>
              <w:jc w:val="both"/>
              <w:rPr>
                <w:rFonts w:ascii="Times New Roman" w:hAnsi="Times New Roman" w:cs="Times New Roman"/>
                <w:sz w:val="20"/>
                <w:szCs w:val="18"/>
              </w:rPr>
              <w:pPrChange w:id="104" w:author="Priyanka Deo" w:date="2015-07-13T22:54:00Z">
                <w:pPr>
                  <w:pStyle w:val="Description"/>
                  <w:numPr>
                    <w:numId w:val="0"/>
                  </w:numPr>
                  <w:spacing w:after="0"/>
                  <w:ind w:left="0" w:firstLine="0"/>
                  <w:contextualSpacing/>
                  <w:jc w:val="both"/>
                </w:pPr>
              </w:pPrChange>
            </w:pPr>
          </w:p>
        </w:tc>
      </w:tr>
      <w:tr w:rsidR="004F4BBA" w14:paraId="005A79E3" w14:textId="77777777" w:rsidTr="008E5E6B">
        <w:trPr>
          <w:trHeight w:val="141"/>
          <w:trPrChange w:id="105" w:author="Priyanka Deo" w:date="2015-07-13T23:04:00Z">
            <w:trPr>
              <w:trHeight w:val="141"/>
            </w:trPr>
          </w:trPrChange>
        </w:trPr>
        <w:tc>
          <w:tcPr>
            <w:tcW w:w="10440" w:type="dxa"/>
            <w:gridSpan w:val="2"/>
            <w:hideMark/>
            <w:tcPrChange w:id="106" w:author="Priyanka Deo" w:date="2015-07-13T23:04:00Z">
              <w:tcPr>
                <w:tcW w:w="9923" w:type="dxa"/>
                <w:gridSpan w:val="2"/>
                <w:hideMark/>
              </w:tcPr>
            </w:tcPrChange>
          </w:tcPr>
          <w:p w14:paraId="5C81F32A" w14:textId="77777777" w:rsidR="004F4BBA" w:rsidRPr="0044627D" w:rsidRDefault="004F4BBA" w:rsidP="004F4BBA">
            <w:pPr>
              <w:pStyle w:val="SectionHeading"/>
              <w:jc w:val="center"/>
              <w:rPr>
                <w:rFonts w:ascii="Times New Roman" w:hAnsi="Times New Roman" w:cs="Times New Roman"/>
                <w:b/>
                <w:i/>
                <w:color w:val="auto"/>
                <w:sz w:val="24"/>
                <w:szCs w:val="18"/>
              </w:rPr>
            </w:pPr>
            <w:r w:rsidRPr="0044627D"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</w:rPr>
              <w:softHyphen/>
            </w:r>
            <w:r w:rsidRPr="0044627D">
              <w:rPr>
                <w:rFonts w:ascii="Times New Roman" w:hAnsi="Times New Roman" w:cs="Times New Roman"/>
                <w:b/>
                <w:i/>
                <w:caps w:val="0"/>
                <w:color w:val="auto"/>
                <w:sz w:val="24"/>
                <w:szCs w:val="18"/>
              </w:rPr>
              <w:softHyphen/>
              <w:t>Skills &amp; Abilities</w:t>
            </w:r>
          </w:p>
        </w:tc>
      </w:tr>
      <w:tr w:rsidR="004F4BBA" w14:paraId="26573593" w14:textId="77777777" w:rsidTr="008E5E6B">
        <w:trPr>
          <w:trHeight w:val="2939"/>
          <w:trPrChange w:id="107" w:author="Priyanka Deo" w:date="2015-07-13T23:04:00Z">
            <w:trPr>
              <w:trHeight w:val="2939"/>
            </w:trPr>
          </w:trPrChange>
        </w:trPr>
        <w:tc>
          <w:tcPr>
            <w:tcW w:w="10440" w:type="dxa"/>
            <w:gridSpan w:val="2"/>
            <w:tcPrChange w:id="108" w:author="Priyanka Deo" w:date="2015-07-13T23:04:00Z">
              <w:tcPr>
                <w:tcW w:w="9923" w:type="dxa"/>
                <w:gridSpan w:val="2"/>
              </w:tcPr>
            </w:tcPrChange>
          </w:tcPr>
          <w:p w14:paraId="2A02B4F6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Instrumentation</w:t>
            </w:r>
          </w:p>
          <w:p w14:paraId="44E4FD63" w14:textId="77777777" w:rsidR="004F4BBA" w:rsidDel="00FF62B6" w:rsidRDefault="004F4BBA" w:rsidP="004F4BBA">
            <w:pPr>
              <w:pStyle w:val="Description"/>
              <w:spacing w:after="0"/>
              <w:contextualSpacing/>
              <w:jc w:val="both"/>
              <w:rPr>
                <w:del w:id="109" w:author="Priyanka Deo" w:date="2015-06-27T17:28:00Z"/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Laser cutter, Vernier caliper, micrometer screw gauge, compound microscope, </w:t>
            </w:r>
            <w:del w:id="110" w:author="Priyanka Deo" w:date="2015-06-27T17:28:00Z">
              <w:r w:rsidRPr="0044627D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 xml:space="preserve">telescope, </w:delText>
              </w:r>
            </w:del>
          </w:p>
          <w:p w14:paraId="1FD993C9" w14:textId="77777777" w:rsidR="004F4BBA" w:rsidRPr="00247023" w:rsidRDefault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  <w:pPrChange w:id="111" w:author="Priyanka Deo" w:date="2015-06-27T17:39:00Z">
                <w:pPr>
                  <w:pStyle w:val="Description"/>
                  <w:numPr>
                    <w:numId w:val="0"/>
                  </w:numPr>
                  <w:spacing w:after="0"/>
                  <w:ind w:left="0" w:firstLine="0"/>
                  <w:contextualSpacing/>
                  <w:jc w:val="both"/>
                </w:pPr>
              </w:pPrChange>
            </w:pPr>
            <w:r w:rsidRPr="00FF62B6">
              <w:rPr>
                <w:rFonts w:ascii="Times New Roman" w:hAnsi="Times New Roman" w:cs="Times New Roman"/>
                <w:sz w:val="21"/>
                <w:szCs w:val="21"/>
              </w:rPr>
              <w:t>Pitot tube,</w:t>
            </w:r>
            <w:del w:id="112" w:author="Priyanka Deo" w:date="2015-06-27T17:28:00Z">
              <w:r w:rsidRPr="00FF62B6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 xml:space="preserve"> </w:delText>
              </w:r>
            </w:del>
            <w:ins w:id="113" w:author="Priyanka Deo" w:date="2015-06-27T17:39:00Z">
              <w:r>
                <w:rPr>
                  <w:rFonts w:ascii="Times New Roman" w:hAnsi="Times New Roman" w:cs="Times New Roman"/>
                  <w:sz w:val="21"/>
                  <w:szCs w:val="21"/>
                </w:rPr>
                <w:t xml:space="preserve"> </w:t>
              </w:r>
            </w:ins>
            <w:r w:rsidRPr="00247023">
              <w:rPr>
                <w:rFonts w:ascii="Times New Roman" w:hAnsi="Times New Roman" w:cs="Times New Roman"/>
                <w:sz w:val="21"/>
                <w:szCs w:val="21"/>
              </w:rPr>
              <w:t xml:space="preserve">tachometer, band saw, </w:t>
            </w:r>
            <w:del w:id="114" w:author="Nick" w:date="2015-01-12T17:13:00Z">
              <w:r w:rsidRPr="00247023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electrical instruments (</w:delText>
              </w:r>
            </w:del>
            <w:r w:rsidRPr="00247023">
              <w:rPr>
                <w:rFonts w:ascii="Times New Roman" w:hAnsi="Times New Roman" w:cs="Times New Roman"/>
                <w:sz w:val="21"/>
                <w:szCs w:val="21"/>
              </w:rPr>
              <w:t>Wheatstone bridge</w:t>
            </w:r>
            <w:ins w:id="115" w:author="Priyanka Deo" w:date="2015-06-27T17:26:00Z">
              <w:r w:rsidRPr="00247023">
                <w:rPr>
                  <w:rFonts w:ascii="Times New Roman" w:hAnsi="Times New Roman" w:cs="Times New Roman"/>
                  <w:sz w:val="21"/>
                  <w:szCs w:val="21"/>
                </w:rPr>
                <w:t>, potentiometer</w:t>
              </w:r>
            </w:ins>
            <w:del w:id="116" w:author="Priyanka Deo" w:date="2015-06-27T17:26:00Z">
              <w:r w:rsidRPr="00247023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 xml:space="preserve">, </w:delText>
              </w:r>
              <w:commentRangeStart w:id="117"/>
              <w:r w:rsidRPr="00247023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>multimeter</w:delText>
              </w:r>
              <w:commentRangeEnd w:id="117"/>
              <w:r w:rsidDel="00FF62B6">
                <w:rPr>
                  <w:rStyle w:val="CommentReference"/>
                </w:rPr>
                <w:commentReference w:id="117"/>
              </w:r>
              <w:r w:rsidRPr="00247023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>, etc.).</w:delText>
              </w:r>
            </w:del>
          </w:p>
          <w:p w14:paraId="7907512B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Knowledge of machinery</w:t>
            </w:r>
          </w:p>
          <w:p w14:paraId="28C1E5F1" w14:textId="77777777" w:rsidR="004F4BBA" w:rsidRPr="00327172" w:rsidRDefault="004F4BBA" w:rsidP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27172">
              <w:rPr>
                <w:rFonts w:ascii="Times New Roman" w:hAnsi="Times New Roman" w:cs="Times New Roman"/>
                <w:sz w:val="21"/>
                <w:szCs w:val="21"/>
              </w:rPr>
              <w:t>Transformers, AC and DC motors and generators</w:t>
            </w:r>
            <w:del w:id="118" w:author="Nick" w:date="2015-01-12T17:10:00Z">
              <w:r w:rsidRPr="00327172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319F2A30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Computer Languages</w:t>
            </w:r>
          </w:p>
          <w:p w14:paraId="422252E5" w14:textId="77777777" w:rsidR="004F4BBA" w:rsidRPr="00327172" w:rsidRDefault="004F4BBA" w:rsidP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27172">
              <w:rPr>
                <w:rFonts w:ascii="Times New Roman" w:hAnsi="Times New Roman" w:cs="Times New Roman"/>
                <w:sz w:val="21"/>
                <w:szCs w:val="21"/>
              </w:rPr>
              <w:t>MATLAB, HTML</w:t>
            </w:r>
            <w:ins w:id="119" w:author="Priyanka Deo" w:date="2015-06-27T17:40:00Z">
              <w:r>
                <w:rPr>
                  <w:rFonts w:ascii="Times New Roman" w:hAnsi="Times New Roman" w:cs="Times New Roman"/>
                  <w:sz w:val="21"/>
                  <w:szCs w:val="21"/>
                </w:rPr>
                <w:t>, CAD Tools, especially Autodesk Inventor</w:t>
              </w:r>
            </w:ins>
            <w:del w:id="120" w:author="Nick" w:date="2015-01-12T17:10:00Z">
              <w:r w:rsidRPr="00327172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39D304C4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Software Experience</w:t>
            </w:r>
          </w:p>
          <w:p w14:paraId="6F6AAA6B" w14:textId="77777777" w:rsidR="004F4BBA" w:rsidRPr="00327172" w:rsidRDefault="004F4BBA" w:rsidP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27172">
              <w:rPr>
                <w:rFonts w:ascii="Times New Roman" w:hAnsi="Times New Roman" w:cs="Times New Roman"/>
                <w:sz w:val="21"/>
                <w:szCs w:val="21"/>
              </w:rPr>
              <w:t>Microsoft Office, Adobe Illustrator</w:t>
            </w:r>
            <w:del w:id="121" w:author="Priyanka Deo" w:date="2015-06-27T17:27:00Z">
              <w:r w:rsidRPr="00327172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>, Inkscape</w:delText>
              </w:r>
            </w:del>
            <w:del w:id="122" w:author="Nick" w:date="2015-01-12T17:10:00Z">
              <w:r w:rsidRPr="00327172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6A18B531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Communication</w:t>
            </w:r>
          </w:p>
          <w:p w14:paraId="50EC0F69" w14:textId="77777777" w:rsidR="004F4BBA" w:rsidDel="008817D0" w:rsidRDefault="004F4BBA" w:rsidP="004F4BBA">
            <w:pPr>
              <w:pStyle w:val="Description"/>
              <w:spacing w:after="0"/>
              <w:contextualSpacing/>
              <w:jc w:val="both"/>
              <w:rPr>
                <w:del w:id="123" w:author="Priyanka Deo" w:date="2015-06-27T17:38:00Z"/>
                <w:rFonts w:ascii="Times New Roman" w:hAnsi="Times New Roman" w:cs="Times New Roman"/>
                <w:sz w:val="21"/>
                <w:szCs w:val="21"/>
              </w:rPr>
            </w:pPr>
            <w:r w:rsidRPr="00327172">
              <w:rPr>
                <w:rFonts w:ascii="Times New Roman" w:hAnsi="Times New Roman" w:cs="Times New Roman"/>
                <w:sz w:val="21"/>
                <w:szCs w:val="21"/>
              </w:rPr>
              <w:t xml:space="preserve">Performed in or hosted numerous stage shows in front of all sizes of audience; in the cast </w:t>
            </w:r>
          </w:p>
          <w:p w14:paraId="0B181D98" w14:textId="77777777" w:rsidR="004F4BBA" w:rsidRPr="00247023" w:rsidDel="008817D0" w:rsidRDefault="004F4BBA">
            <w:pPr>
              <w:pStyle w:val="Description"/>
              <w:spacing w:after="0"/>
              <w:contextualSpacing/>
              <w:jc w:val="both"/>
              <w:rPr>
                <w:del w:id="124" w:author="Priyanka Deo" w:date="2015-06-27T17:38:00Z"/>
                <w:rFonts w:ascii="Times New Roman" w:hAnsi="Times New Roman" w:cs="Times New Roman"/>
                <w:sz w:val="21"/>
                <w:szCs w:val="21"/>
              </w:rPr>
              <w:pPrChange w:id="125" w:author="Priyanka Deo" w:date="2015-06-27T17:38:00Z">
                <w:pPr>
                  <w:pStyle w:val="Description"/>
                  <w:numPr>
                    <w:numId w:val="0"/>
                  </w:numPr>
                  <w:spacing w:after="0"/>
                  <w:ind w:left="0" w:firstLine="0"/>
                  <w:contextualSpacing/>
                  <w:jc w:val="both"/>
                </w:pPr>
              </w:pPrChange>
            </w:pPr>
            <w:del w:id="126" w:author="Priyanka Deo" w:date="2015-06-27T17:38:00Z">
              <w:r w:rsidRPr="00247023" w:rsidDel="008817D0">
                <w:rPr>
                  <w:rFonts w:ascii="Times New Roman" w:hAnsi="Times New Roman" w:cs="Times New Roman"/>
                  <w:sz w:val="21"/>
                  <w:szCs w:val="21"/>
                </w:rPr>
                <w:delText>o</w:delText>
              </w:r>
            </w:del>
            <w:ins w:id="127" w:author="Priyanka Deo" w:date="2015-06-27T17:38:00Z">
              <w:r w:rsidRPr="00247023">
                <w:rPr>
                  <w:rFonts w:ascii="Times New Roman" w:hAnsi="Times New Roman" w:cs="Times New Roman"/>
                  <w:sz w:val="21"/>
                  <w:szCs w:val="21"/>
                </w:rPr>
                <w:t>o</w:t>
              </w:r>
            </w:ins>
            <w:r w:rsidRPr="00247023">
              <w:rPr>
                <w:rFonts w:ascii="Times New Roman" w:hAnsi="Times New Roman" w:cs="Times New Roman"/>
                <w:sz w:val="21"/>
                <w:szCs w:val="21"/>
              </w:rPr>
              <w:t xml:space="preserve">f DramaTech’s Musical ‘Evolve’; choreographed and performed a group Bollywood </w:t>
            </w:r>
          </w:p>
          <w:p w14:paraId="3733F9A8" w14:textId="7F82E604" w:rsidR="004F4BBA" w:rsidRPr="00247023" w:rsidRDefault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  <w:pPrChange w:id="128" w:author="Priyanka Deo" w:date="2015-06-27T17:38:00Z">
                <w:pPr>
                  <w:pStyle w:val="Description"/>
                  <w:numPr>
                    <w:numId w:val="0"/>
                  </w:numPr>
                  <w:spacing w:after="0"/>
                  <w:ind w:left="0" w:firstLine="0"/>
                  <w:contextualSpacing/>
                  <w:jc w:val="both"/>
                </w:pPr>
              </w:pPrChange>
            </w:pPr>
            <w:r w:rsidRPr="00247023">
              <w:rPr>
                <w:rFonts w:ascii="Times New Roman" w:hAnsi="Times New Roman" w:cs="Times New Roman"/>
                <w:sz w:val="21"/>
                <w:szCs w:val="21"/>
              </w:rPr>
              <w:t>Dance</w:t>
            </w:r>
            <w:ins w:id="129" w:author="Priyanka Deo" w:date="2015-06-27T17:29:00Z">
              <w:r w:rsidRPr="00247023">
                <w:rPr>
                  <w:rFonts w:ascii="Times New Roman" w:hAnsi="Times New Roman" w:cs="Times New Roman"/>
                  <w:sz w:val="21"/>
                  <w:szCs w:val="21"/>
                </w:rPr>
                <w:t xml:space="preserve"> and a Hip Hop</w:t>
              </w:r>
            </w:ins>
            <w:r w:rsidRPr="0024702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ins w:id="130" w:author="Priyanka Deo" w:date="2015-06-27T17:29:00Z">
              <w:r w:rsidRPr="00247023">
                <w:rPr>
                  <w:rFonts w:ascii="Times New Roman" w:hAnsi="Times New Roman" w:cs="Times New Roman"/>
                  <w:sz w:val="21"/>
                  <w:szCs w:val="21"/>
                </w:rPr>
                <w:t xml:space="preserve">Dance </w:t>
              </w:r>
            </w:ins>
            <w:r w:rsidRPr="00247023">
              <w:rPr>
                <w:rFonts w:ascii="Times New Roman" w:hAnsi="Times New Roman" w:cs="Times New Roman"/>
                <w:sz w:val="21"/>
                <w:szCs w:val="21"/>
              </w:rPr>
              <w:t>at Georgia Tech</w:t>
            </w:r>
            <w:del w:id="131" w:author="Nick" w:date="2015-01-12T17:10:00Z">
              <w:r w:rsidRPr="00247023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5FFD66AA" w14:textId="77777777" w:rsidR="004F4BBA" w:rsidRPr="00327172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sz w:val="22"/>
              </w:rPr>
            </w:pPr>
            <w:r w:rsidRPr="00327172">
              <w:rPr>
                <w:rFonts w:ascii="Times New Roman" w:hAnsi="Times New Roman" w:cs="Times New Roman"/>
                <w:b/>
                <w:sz w:val="22"/>
              </w:rPr>
              <w:t>Languages</w:t>
            </w:r>
          </w:p>
          <w:p w14:paraId="17587049" w14:textId="77777777" w:rsidR="004F4BBA" w:rsidRPr="006E2FE8" w:rsidRDefault="004F4BBA" w:rsidP="004F4BBA">
            <w:pPr>
              <w:pStyle w:val="Description"/>
              <w:spacing w:after="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327172">
              <w:rPr>
                <w:rFonts w:ascii="Times New Roman" w:hAnsi="Times New Roman" w:cs="Times New Roman"/>
                <w:sz w:val="21"/>
                <w:szCs w:val="21"/>
              </w:rPr>
              <w:t>Fluent Hindi and Marathi languages (oral and written), basic Tamil (oral)</w:t>
            </w:r>
            <w:del w:id="132" w:author="Nick" w:date="2015-01-12T17:10:00Z">
              <w:r w:rsidRPr="00327172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36D862E8" w14:textId="77777777" w:rsidR="004F4BBA" w:rsidRPr="007E085E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ind w:left="501"/>
              <w:contextualSpacing/>
              <w:jc w:val="both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  <w:tr w:rsidR="004F4BBA" w14:paraId="4E9C3DF7" w14:textId="77777777" w:rsidTr="008E5E6B">
        <w:trPr>
          <w:trHeight w:val="578"/>
          <w:trPrChange w:id="133" w:author="Priyanka Deo" w:date="2015-07-13T23:04:00Z">
            <w:trPr>
              <w:trHeight w:val="578"/>
            </w:trPr>
          </w:trPrChange>
        </w:trPr>
        <w:tc>
          <w:tcPr>
            <w:tcW w:w="10440" w:type="dxa"/>
            <w:gridSpan w:val="2"/>
            <w:tcPrChange w:id="134" w:author="Priyanka Deo" w:date="2015-07-13T23:04:00Z">
              <w:tcPr>
                <w:tcW w:w="9923" w:type="dxa"/>
                <w:gridSpan w:val="2"/>
              </w:tcPr>
            </w:tcPrChange>
          </w:tcPr>
          <w:p w14:paraId="02E344DF" w14:textId="5E52010A" w:rsidR="00154BAB" w:rsidDel="00247023" w:rsidRDefault="004F4BBA" w:rsidP="00154BAB">
            <w:pPr>
              <w:spacing w:line="276" w:lineRule="auto"/>
              <w:jc w:val="center"/>
              <w:rPr>
                <w:del w:id="135" w:author="Priyanka Deo" w:date="2015-06-27T17:42:00Z"/>
                <w:rFonts w:ascii="Times New Roman" w:hAnsi="Times New Roman" w:cs="Times New Roman"/>
                <w:b/>
                <w:i/>
                <w:spacing w:val="10"/>
                <w:sz w:val="24"/>
                <w:szCs w:val="18"/>
              </w:rPr>
            </w:pPr>
            <w:r w:rsidRPr="0044627D">
              <w:rPr>
                <w:rFonts w:ascii="Times New Roman" w:hAnsi="Times New Roman" w:cs="Times New Roman"/>
                <w:b/>
                <w:i/>
                <w:spacing w:val="10"/>
                <w:sz w:val="24"/>
                <w:szCs w:val="18"/>
              </w:rPr>
              <w:t>Leadership</w:t>
            </w:r>
          </w:p>
          <w:p w14:paraId="29856FEF" w14:textId="77777777" w:rsidR="004F4BBA" w:rsidRDefault="004F4BBA" w:rsidP="00154BAB">
            <w:pPr>
              <w:spacing w:line="276" w:lineRule="auto"/>
              <w:jc w:val="center"/>
              <w:rPr>
                <w:ins w:id="136" w:author="Priyanka Deo" w:date="2015-06-27T17:41:00Z"/>
              </w:rPr>
              <w:pPrChange w:id="137" w:author="Priyanka Deo" w:date="2015-06-27T17:42:00Z">
                <w:pPr>
                  <w:pStyle w:val="Description"/>
                  <w:spacing w:after="0"/>
                  <w:ind w:left="432" w:hanging="288"/>
                  <w:contextualSpacing/>
                  <w:jc w:val="both"/>
                </w:pPr>
              </w:pPrChange>
            </w:pPr>
          </w:p>
          <w:p w14:paraId="7F23E562" w14:textId="03B9AAE7" w:rsidR="004F4BBA" w:rsidRPr="00B3143A" w:rsidRDefault="00154BAB" w:rsidP="008E5E6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Fundraised INR 60,000 to buy goods for the kids of a school for the mentally challenged in my hometown.</w:t>
            </w:r>
            <w:r w:rsidRPr="00B3143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04DE0589" w14:textId="77777777" w:rsidR="00154BAB" w:rsidRPr="00B3143A" w:rsidRDefault="00154BAB" w:rsidP="008E5E6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Founder of and the lead guitarist in the</w:t>
            </w:r>
            <w:del w:id="138" w:author="Priyanka Deo" w:date="2015-06-27T17:29:00Z">
              <w:r w:rsidRPr="0044627D" w:rsidDel="00FF62B6">
                <w:rPr>
                  <w:rFonts w:ascii="Times New Roman" w:hAnsi="Times New Roman" w:cs="Times New Roman"/>
                  <w:sz w:val="21"/>
                  <w:szCs w:val="21"/>
                </w:rPr>
                <w:delText xml:space="preserve"> very</w:delText>
              </w:r>
            </w:del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 first</w:t>
            </w:r>
            <w:ins w:id="139" w:author="Priyanka Deo" w:date="2015-06-27T17:29:00Z">
              <w:r>
                <w:rPr>
                  <w:rFonts w:ascii="Times New Roman" w:hAnsi="Times New Roman" w:cs="Times New Roman"/>
                  <w:sz w:val="21"/>
                  <w:szCs w:val="21"/>
                </w:rPr>
                <w:t xml:space="preserve"> rock</w:t>
              </w:r>
            </w:ins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 band of my school</w:t>
            </w:r>
            <w:del w:id="140" w:author="Nick" w:date="2015-01-12T17:10:00Z">
              <w:r w:rsidRPr="0044627D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3E1534ED" w14:textId="0AFECC21" w:rsidR="004F4BBA" w:rsidRPr="0044627D" w:rsidRDefault="004F4BBA" w:rsidP="00154BA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b/>
                <w:i/>
                <w:spacing w:val="10"/>
                <w:sz w:val="24"/>
                <w:szCs w:val="18"/>
              </w:rPr>
            </w:pPr>
            <w:r w:rsidRPr="00154BAB">
              <w:rPr>
                <w:rFonts w:ascii="Times New Roman" w:hAnsi="Times New Roman" w:cs="Times New Roman"/>
                <w:sz w:val="21"/>
                <w:szCs w:val="21"/>
              </w:rPr>
              <w:t>Organized and performed in a flash mob</w:t>
            </w:r>
            <w:del w:id="141" w:author="Nick" w:date="2015-01-12T17:10:00Z">
              <w:r w:rsidRPr="00154BAB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</w:tc>
      </w:tr>
      <w:tr w:rsidR="004F4BBA" w14:paraId="2250D441" w14:textId="77777777" w:rsidTr="008E5E6B">
        <w:trPr>
          <w:trHeight w:val="2825"/>
          <w:trPrChange w:id="142" w:author="Priyanka Deo" w:date="2015-07-13T23:04:00Z">
            <w:trPr>
              <w:trHeight w:val="578"/>
            </w:trPr>
          </w:trPrChange>
        </w:trPr>
        <w:tc>
          <w:tcPr>
            <w:tcW w:w="10440" w:type="dxa"/>
            <w:gridSpan w:val="2"/>
            <w:tcPrChange w:id="143" w:author="Priyanka Deo" w:date="2015-07-13T23:04:00Z">
              <w:tcPr>
                <w:tcW w:w="9923" w:type="dxa"/>
                <w:gridSpan w:val="2"/>
              </w:tcPr>
            </w:tcPrChange>
          </w:tcPr>
          <w:p w14:paraId="5B020CB6" w14:textId="77777777" w:rsidR="004F4BBA" w:rsidRDefault="004F4BBA" w:rsidP="00154B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spacing w:val="10"/>
                <w:sz w:val="24"/>
                <w:szCs w:val="18"/>
              </w:rPr>
            </w:pPr>
            <w:r w:rsidRPr="0044627D">
              <w:rPr>
                <w:rFonts w:ascii="Times New Roman" w:hAnsi="Times New Roman" w:cs="Times New Roman"/>
                <w:b/>
                <w:i/>
                <w:spacing w:val="10"/>
                <w:sz w:val="24"/>
                <w:szCs w:val="18"/>
              </w:rPr>
              <w:t>Achievements</w:t>
            </w:r>
          </w:p>
          <w:p w14:paraId="78AE961A" w14:textId="77777777" w:rsidR="004F4BBA" w:rsidRPr="00444AE7" w:rsidRDefault="004F4BBA" w:rsidP="00154BAB">
            <w:pPr>
              <w:pStyle w:val="ResumeBodyText"/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18"/>
              </w:rPr>
            </w:pPr>
            <w:r w:rsidRPr="00444AE7">
              <w:rPr>
                <w:rFonts w:ascii="Times New Roman" w:hAnsi="Times New Roman" w:cs="Times New Roman"/>
                <w:b/>
                <w:sz w:val="22"/>
                <w:szCs w:val="18"/>
              </w:rPr>
              <w:t>NATIONAL AWARDS</w:t>
            </w:r>
          </w:p>
          <w:p w14:paraId="03211D28" w14:textId="4CF37128" w:rsidR="004F4BBA" w:rsidRPr="00154BAB" w:rsidRDefault="004F4BBA" w:rsidP="00154BA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One of the six people and the only girl to qualify from my region for Indian National Math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6E2FE8">
              <w:rPr>
                <w:rFonts w:ascii="Times New Roman" w:hAnsi="Times New Roman" w:cs="Times New Roman"/>
                <w:sz w:val="21"/>
                <w:szCs w:val="21"/>
              </w:rPr>
              <w:t>Olympiad</w:t>
            </w:r>
            <w:del w:id="144" w:author="Nick" w:date="2015-01-12T17:10:00Z">
              <w:r w:rsidRPr="006E2FE8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  <w:r w:rsidRPr="00154BAB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28684606" w14:textId="77777777" w:rsidR="004F4BBA" w:rsidRDefault="004F4BBA" w:rsidP="004F4BBA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Overall Topper and Math Topper in all India FTRE (FIITJEE Talent Reward Exam)</w:t>
            </w:r>
            <w:del w:id="145" w:author="Nick" w:date="2015-01-12T17:10:00Z">
              <w:r w:rsidRPr="0044627D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43531A64" w14:textId="77777777" w:rsidR="004F4BBA" w:rsidRDefault="004F4BBA" w:rsidP="004F4BBA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The first girl from my region to acquire a rating (1438) from the World Chess Federation</w:t>
            </w:r>
            <w:del w:id="146" w:author="Nick" w:date="2015-01-12T17:10:00Z">
              <w:r w:rsidRPr="0044627D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6628405F" w14:textId="77777777" w:rsidR="004F4BBA" w:rsidRPr="006E60BB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ind w:left="432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13A78BE" w14:textId="77777777" w:rsidR="004F4BBA" w:rsidRDefault="004F4BBA" w:rsidP="004F4BBA">
            <w:pPr>
              <w:pStyle w:val="Description"/>
              <w:numPr>
                <w:ilvl w:val="0"/>
                <w:numId w:val="0"/>
              </w:num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2"/>
                <w:szCs w:val="18"/>
              </w:rPr>
            </w:pPr>
            <w:r w:rsidRPr="00444AE7">
              <w:rPr>
                <w:rFonts w:ascii="Times New Roman" w:hAnsi="Times New Roman" w:cs="Times New Roman"/>
                <w:b/>
                <w:sz w:val="22"/>
                <w:szCs w:val="18"/>
              </w:rPr>
              <w:t>STATE AWARDS</w:t>
            </w:r>
          </w:p>
          <w:p w14:paraId="5175EC68" w14:textId="77777777" w:rsidR="008E5E6B" w:rsidRDefault="004F4BBA" w:rsidP="00154BA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Two times Gold Medalist in Ganit Pradnya, a State-Level Pure Math exam</w:t>
            </w:r>
          </w:p>
          <w:p w14:paraId="3248D869" w14:textId="3E236B19" w:rsidR="00154BAB" w:rsidRDefault="004F4BBA" w:rsidP="008E5E6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del w:id="147" w:author="Nick" w:date="2015-01-12T17:10:00Z">
              <w:r w:rsidRPr="0044627D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  <w:r w:rsidR="008E5E6B">
              <w:rPr>
                <w:rFonts w:ascii="Times New Roman" w:hAnsi="Times New Roman" w:cs="Times New Roman"/>
                <w:sz w:val="21"/>
                <w:szCs w:val="21"/>
              </w:rPr>
              <w:t>F</w:t>
            </w:r>
            <w:r w:rsidRPr="00154BAB">
              <w:rPr>
                <w:rFonts w:ascii="Times New Roman" w:hAnsi="Times New Roman" w:cs="Times New Roman"/>
                <w:sz w:val="21"/>
                <w:szCs w:val="21"/>
              </w:rPr>
              <w:t>irst in District and Fourth in State in AOP (Ace of PACE), a math based entrance exam</w:t>
            </w:r>
          </w:p>
          <w:p w14:paraId="75C8A759" w14:textId="19B33862" w:rsidR="004F4BBA" w:rsidRPr="00154BAB" w:rsidRDefault="00154BAB" w:rsidP="008E5E6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First in State in Physics in MSTSE (Maharashtra State Talent Search Exam)</w:t>
            </w:r>
            <w:del w:id="148" w:author="Nick" w:date="2015-01-12T17:10:00Z">
              <w:r w:rsidR="004F4BBA" w:rsidRPr="00154BAB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  <w:p w14:paraId="2DC9086E" w14:textId="77777777" w:rsidR="004F4BBA" w:rsidRDefault="004F4BBA" w:rsidP="008E5E6B">
            <w:pPr>
              <w:pStyle w:val="Description"/>
              <w:spacing w:after="0"/>
              <w:ind w:left="432" w:hanging="288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 xml:space="preserve">Second in District and Fourth in State in High School Scholarship Exam, based on English, </w:t>
            </w:r>
          </w:p>
          <w:p w14:paraId="14552A9F" w14:textId="77777777" w:rsidR="004F4BBA" w:rsidRPr="006E60BB" w:rsidRDefault="004F4BBA" w:rsidP="008E5E6B">
            <w:pPr>
              <w:pStyle w:val="Description"/>
              <w:numPr>
                <w:ilvl w:val="0"/>
                <w:numId w:val="0"/>
              </w:numPr>
              <w:spacing w:after="0"/>
              <w:ind w:left="432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44627D">
              <w:rPr>
                <w:rFonts w:ascii="Times New Roman" w:hAnsi="Times New Roman" w:cs="Times New Roman"/>
                <w:sz w:val="21"/>
                <w:szCs w:val="21"/>
              </w:rPr>
              <w:t>Math and Intelligence Test</w:t>
            </w:r>
            <w:del w:id="149" w:author="Nick" w:date="2015-01-12T17:10:00Z">
              <w:r w:rsidRPr="0044627D" w:rsidDel="00B85EA5">
                <w:rPr>
                  <w:rFonts w:ascii="Times New Roman" w:hAnsi="Times New Roman" w:cs="Times New Roman"/>
                  <w:sz w:val="21"/>
                  <w:szCs w:val="21"/>
                </w:rPr>
                <w:delText>.</w:delText>
              </w:r>
            </w:del>
          </w:p>
        </w:tc>
      </w:tr>
    </w:tbl>
    <w:p w14:paraId="11EB87D3" w14:textId="7D709BAE" w:rsidR="004B223B" w:rsidRPr="00677A49" w:rsidRDefault="008E5E6B" w:rsidP="00677A49">
      <w:r>
        <w:rPr>
          <w:rFonts w:ascii="Times New Roman" w:hAnsi="Times New Roman" w:cs="Times New Roman"/>
          <w:b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AD81B" wp14:editId="2D42DCE4">
                <wp:simplePos x="0" y="0"/>
                <wp:positionH relativeFrom="page">
                  <wp:posOffset>654050</wp:posOffset>
                </wp:positionH>
                <wp:positionV relativeFrom="paragraph">
                  <wp:posOffset>-8665711</wp:posOffset>
                </wp:positionV>
                <wp:extent cx="6617970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7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9B778" id="Straight Connector 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.5pt,-682.35pt" to="572.6pt,-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sectPr w:rsidR="004B223B" w:rsidRPr="00677A49" w:rsidSect="008E5E6B">
      <w:pgSz w:w="12240" w:h="15840"/>
      <w:pgMar w:top="1008" w:right="1138" w:bottom="864" w:left="1138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4" w:author="Nick" w:date="2015-01-12T17:14:00Z" w:initials="N">
    <w:p w14:paraId="16229168" w14:textId="77777777" w:rsidR="00B85EA5" w:rsidRDefault="00B85EA5">
      <w:pPr>
        <w:pStyle w:val="CommentText"/>
      </w:pPr>
      <w:r>
        <w:rPr>
          <w:rStyle w:val="CommentReference"/>
        </w:rPr>
        <w:annotationRef/>
      </w:r>
      <w:r>
        <w:t>If you are one</w:t>
      </w:r>
    </w:p>
  </w:comment>
  <w:comment w:id="42" w:author="Nick" w:date="2015-01-12T17:14:00Z" w:initials="N">
    <w:p w14:paraId="47310ED5" w14:textId="77777777" w:rsidR="00B85EA5" w:rsidRDefault="00B85EA5">
      <w:pPr>
        <w:pStyle w:val="CommentText"/>
      </w:pPr>
      <w:r>
        <w:rPr>
          <w:rStyle w:val="CommentReference"/>
        </w:rPr>
        <w:annotationRef/>
      </w:r>
      <w:r>
        <w:t>n’t abbreviate</w:t>
      </w:r>
    </w:p>
  </w:comment>
  <w:comment w:id="117" w:author="Nick" w:date="2015-01-12T17:14:00Z" w:initials="N">
    <w:p w14:paraId="4012E93B" w14:textId="77777777" w:rsidR="004F4BBA" w:rsidRDefault="004F4BBA">
      <w:pPr>
        <w:pStyle w:val="CommentText"/>
      </w:pPr>
      <w:r>
        <w:rPr>
          <w:rStyle w:val="CommentReference"/>
        </w:rPr>
        <w:annotationRef/>
      </w:r>
      <w:r>
        <w:t>If skill on one instrument implies skill on anther, don’t put both (e.g. multimeter)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229168" w15:done="0"/>
  <w15:commentEx w15:paraId="47310ED5" w15:done="0"/>
  <w15:commentEx w15:paraId="4012E9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0A375" w14:textId="77777777" w:rsidR="00EB719E" w:rsidRDefault="00EB719E" w:rsidP="00104C34">
      <w:r>
        <w:separator/>
      </w:r>
    </w:p>
  </w:endnote>
  <w:endnote w:type="continuationSeparator" w:id="0">
    <w:p w14:paraId="2AF6FD61" w14:textId="77777777" w:rsidR="00EB719E" w:rsidRDefault="00EB719E" w:rsidP="0010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12502" w14:textId="77777777" w:rsidR="00EB719E" w:rsidRDefault="00EB719E" w:rsidP="00104C34">
      <w:r>
        <w:separator/>
      </w:r>
    </w:p>
  </w:footnote>
  <w:footnote w:type="continuationSeparator" w:id="0">
    <w:p w14:paraId="4AC19E2E" w14:textId="77777777" w:rsidR="00EB719E" w:rsidRDefault="00EB719E" w:rsidP="0010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5B51"/>
    <w:multiLevelType w:val="hybridMultilevel"/>
    <w:tmpl w:val="E8B4C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5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F591A"/>
    <w:multiLevelType w:val="hybridMultilevel"/>
    <w:tmpl w:val="0DA60686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3739484B"/>
    <w:multiLevelType w:val="hybridMultilevel"/>
    <w:tmpl w:val="2D625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64330"/>
    <w:multiLevelType w:val="hybridMultilevel"/>
    <w:tmpl w:val="B85E69E0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501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4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2"/>
  </w:num>
  <w:num w:numId="14">
    <w:abstractNumId w:val="4"/>
  </w:num>
  <w:num w:numId="15">
    <w:abstractNumId w:val="4"/>
  </w:num>
  <w:num w:numId="1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iyanka Deo">
    <w15:presenceInfo w15:providerId="Windows Live" w15:userId="15a1944a14d742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A3"/>
    <w:rsid w:val="00050101"/>
    <w:rsid w:val="000615FB"/>
    <w:rsid w:val="00104C34"/>
    <w:rsid w:val="00154BAB"/>
    <w:rsid w:val="00247023"/>
    <w:rsid w:val="00327172"/>
    <w:rsid w:val="00444AE7"/>
    <w:rsid w:val="0044627D"/>
    <w:rsid w:val="004B223B"/>
    <w:rsid w:val="004F4BBA"/>
    <w:rsid w:val="00503602"/>
    <w:rsid w:val="005447A1"/>
    <w:rsid w:val="00547F93"/>
    <w:rsid w:val="005E630F"/>
    <w:rsid w:val="00677A49"/>
    <w:rsid w:val="006842C8"/>
    <w:rsid w:val="006E2FE8"/>
    <w:rsid w:val="006E60BB"/>
    <w:rsid w:val="00724587"/>
    <w:rsid w:val="007E085E"/>
    <w:rsid w:val="008817D0"/>
    <w:rsid w:val="008E5E6B"/>
    <w:rsid w:val="008F2385"/>
    <w:rsid w:val="00B239A3"/>
    <w:rsid w:val="00B3143A"/>
    <w:rsid w:val="00B81BA9"/>
    <w:rsid w:val="00B85EA5"/>
    <w:rsid w:val="00BA4F9E"/>
    <w:rsid w:val="00BD36AB"/>
    <w:rsid w:val="00C2339C"/>
    <w:rsid w:val="00D6600A"/>
    <w:rsid w:val="00DB72B5"/>
    <w:rsid w:val="00DD01E3"/>
    <w:rsid w:val="00DF75E8"/>
    <w:rsid w:val="00E76D54"/>
    <w:rsid w:val="00EB719E"/>
    <w:rsid w:val="00F35420"/>
    <w:rsid w:val="00FA26E5"/>
    <w:rsid w:val="00FF38DE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EC7E"/>
  <w15:docId w15:val="{DDC660B6-A3A6-4542-B047-9B500B0A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F9E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9E"/>
    <w:pPr>
      <w:ind w:left="720"/>
      <w:contextualSpacing/>
    </w:pPr>
  </w:style>
  <w:style w:type="paragraph" w:customStyle="1" w:styleId="Description">
    <w:name w:val="Description"/>
    <w:basedOn w:val="Normal"/>
    <w:qFormat/>
    <w:rsid w:val="00BA4F9E"/>
    <w:pPr>
      <w:numPr>
        <w:numId w:val="1"/>
      </w:numPr>
      <w:spacing w:after="80"/>
    </w:pPr>
  </w:style>
  <w:style w:type="paragraph" w:customStyle="1" w:styleId="Dates">
    <w:name w:val="Dates"/>
    <w:basedOn w:val="Normal"/>
    <w:qFormat/>
    <w:rsid w:val="00BA4F9E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BA4F9E"/>
    <w:rPr>
      <w:i/>
    </w:rPr>
  </w:style>
  <w:style w:type="paragraph" w:customStyle="1" w:styleId="YourName">
    <w:name w:val="Your Name"/>
    <w:basedOn w:val="Normal"/>
    <w:qFormat/>
    <w:rsid w:val="00BA4F9E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BA4F9E"/>
  </w:style>
  <w:style w:type="paragraph" w:customStyle="1" w:styleId="SectionHeading">
    <w:name w:val="Section Heading"/>
    <w:basedOn w:val="Normal"/>
    <w:qFormat/>
    <w:rsid w:val="00BA4F9E"/>
    <w:rPr>
      <w:rFonts w:asciiTheme="majorHAnsi" w:hAnsiTheme="majorHAnsi"/>
      <w:caps/>
      <w:color w:val="595959" w:themeColor="text1" w:themeTint="A6"/>
      <w:spacing w:val="10"/>
      <w:sz w:val="15"/>
    </w:rPr>
  </w:style>
  <w:style w:type="table" w:styleId="TableGrid">
    <w:name w:val="Table Grid"/>
    <w:basedOn w:val="TableNormal"/>
    <w:uiPriority w:val="1"/>
    <w:rsid w:val="00BA4F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04C34"/>
    <w:rPr>
      <w:color w:val="0563C1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104C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04C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104C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04C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C34"/>
    <w:rPr>
      <w:sz w:val="17"/>
    </w:rPr>
  </w:style>
  <w:style w:type="paragraph" w:styleId="Footer">
    <w:name w:val="footer"/>
    <w:basedOn w:val="Normal"/>
    <w:link w:val="FooterChar"/>
    <w:uiPriority w:val="99"/>
    <w:unhideWhenUsed/>
    <w:rsid w:val="00104C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C34"/>
    <w:rPr>
      <w:sz w:val="17"/>
    </w:rPr>
  </w:style>
  <w:style w:type="table" w:customStyle="1" w:styleId="PlainTable31">
    <w:name w:val="Plain Table 31"/>
    <w:basedOn w:val="TableNormal"/>
    <w:uiPriority w:val="43"/>
    <w:rsid w:val="004462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21">
    <w:name w:val="List Table 21"/>
    <w:basedOn w:val="TableNormal"/>
    <w:uiPriority w:val="47"/>
    <w:rsid w:val="004462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1">
    <w:name w:val="List Table 31"/>
    <w:basedOn w:val="TableNormal"/>
    <w:uiPriority w:val="48"/>
    <w:rsid w:val="004462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462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41">
    <w:name w:val="Plain Table 41"/>
    <w:basedOn w:val="TableNormal"/>
    <w:uiPriority w:val="44"/>
    <w:rsid w:val="00677A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0360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A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85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E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B6B06B1B294B36B883DE8647496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DF818-A773-471A-984E-8AD1AF1DF478}"/>
      </w:docPartPr>
      <w:docPartBody>
        <w:p w:rsidR="0005286F" w:rsidRDefault="00042AAB">
          <w:pPr>
            <w:pStyle w:val="66B6B06B1B294B36B883DE864749671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1E"/>
    <w:rsid w:val="00042AAB"/>
    <w:rsid w:val="0005286F"/>
    <w:rsid w:val="00084D1E"/>
    <w:rsid w:val="001300B7"/>
    <w:rsid w:val="00394D49"/>
    <w:rsid w:val="004C3AAD"/>
    <w:rsid w:val="00603557"/>
    <w:rsid w:val="00930485"/>
    <w:rsid w:val="009D727F"/>
    <w:rsid w:val="00B45B2C"/>
    <w:rsid w:val="00C624DC"/>
    <w:rsid w:val="00C9770B"/>
    <w:rsid w:val="00D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5900DCA2734F26BDCC9FD7CF287AA6">
    <w:name w:val="D75900DCA2734F26BDCC9FD7CF287AA6"/>
    <w:rsid w:val="00084D1E"/>
  </w:style>
  <w:style w:type="paragraph" w:customStyle="1" w:styleId="66B6B06B1B294B36B883DE8647496717">
    <w:name w:val="66B6B06B1B294B36B883DE8647496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8096C-CA4C-4ACB-B2C7-AABC33CE5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           PRIYANKA DEO</dc:creator>
  <cp:keywords/>
  <dc:description/>
  <cp:lastModifiedBy>Priyanka Deo</cp:lastModifiedBy>
  <cp:revision>11</cp:revision>
  <dcterms:created xsi:type="dcterms:W3CDTF">2015-01-11T00:21:00Z</dcterms:created>
  <dcterms:modified xsi:type="dcterms:W3CDTF">2015-07-13T18:14:00Z</dcterms:modified>
</cp:coreProperties>
</file>